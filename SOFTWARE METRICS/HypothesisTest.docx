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E33" w:rsidRPr="00481E33" w:rsidRDefault="00481E33" w:rsidP="00481E33">
      <w:pPr>
        <w:pBdr>
          <w:bottom w:val="single" w:sz="6" w:space="1" w:color="auto"/>
        </w:pBdr>
        <w:spacing w:after="0" w:line="240" w:lineRule="auto"/>
        <w:jc w:val="center"/>
        <w:rPr>
          <w:rFonts w:ascii="Times New Roman" w:eastAsia="Times New Roman" w:hAnsi="Times New Roman" w:cs="Times New Roman"/>
          <w:vanish/>
          <w:sz w:val="28"/>
          <w:szCs w:val="28"/>
        </w:rPr>
      </w:pPr>
      <w:r w:rsidRPr="00481E33">
        <w:rPr>
          <w:rFonts w:ascii="Times New Roman" w:eastAsia="Times New Roman" w:hAnsi="Times New Roman" w:cs="Times New Roman"/>
          <w:vanish/>
          <w:sz w:val="28"/>
          <w:szCs w:val="28"/>
        </w:rPr>
        <w:t>Top of Form</w:t>
      </w:r>
    </w:p>
    <w:p w:rsidR="00481E33" w:rsidRP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What is a Hypothesis?</w:t>
      </w:r>
    </w:p>
    <w:p w:rsidR="00481E33" w:rsidRPr="00481E33" w:rsidRDefault="00481E33" w:rsidP="00481E33">
      <w:pPr>
        <w:shd w:val="clear" w:color="auto" w:fill="FFFFFF"/>
        <w:spacing w:after="0"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noProof/>
          <w:sz w:val="28"/>
          <w:szCs w:val="28"/>
          <w:bdr w:val="none" w:sz="0" w:space="0" w:color="auto" w:frame="1"/>
        </w:rPr>
        <w:drawing>
          <wp:inline distT="0" distB="0" distL="0" distR="0" wp14:anchorId="1FA8076A" wp14:editId="0C312B07">
            <wp:extent cx="2856230" cy="2447290"/>
            <wp:effectExtent l="0" t="0" r="1270" b="0"/>
            <wp:docPr id="8" name="Picture 8" descr="What is a Hypothesi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 Hypothesi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2447290"/>
                    </a:xfrm>
                    <a:prstGeom prst="rect">
                      <a:avLst/>
                    </a:prstGeom>
                    <a:noFill/>
                    <a:ln>
                      <a:noFill/>
                    </a:ln>
                  </pic:spPr>
                </pic:pic>
              </a:graphicData>
            </a:graphic>
          </wp:inline>
        </w:drawing>
      </w:r>
      <w:bookmarkStart w:id="0" w:name="_GoBack"/>
      <w:bookmarkEnd w:id="0"/>
    </w:p>
    <w:p w:rsidR="00481E33" w:rsidRPr="00481E33" w:rsidRDefault="00481E33" w:rsidP="00481E33">
      <w:pPr>
        <w:pBdr>
          <w:bottom w:val="single" w:sz="6" w:space="11" w:color="EAEAEA"/>
        </w:pBdr>
        <w:shd w:val="clear" w:color="auto" w:fill="FFFFFF"/>
        <w:spacing w:line="240" w:lineRule="auto"/>
        <w:textAlignment w:val="baseline"/>
        <w:rPr>
          <w:rFonts w:ascii="Times New Roman" w:eastAsia="Times New Roman" w:hAnsi="Times New Roman" w:cs="Times New Roman"/>
          <w:i/>
          <w:iCs/>
          <w:sz w:val="28"/>
          <w:szCs w:val="28"/>
        </w:rPr>
      </w:pPr>
      <w:proofErr w:type="gramStart"/>
      <w:r w:rsidRPr="00481E33">
        <w:rPr>
          <w:rFonts w:ascii="Times New Roman" w:eastAsia="Times New Roman" w:hAnsi="Times New Roman" w:cs="Times New Roman"/>
          <w:i/>
          <w:iCs/>
          <w:sz w:val="28"/>
          <w:szCs w:val="28"/>
        </w:rPr>
        <w:t xml:space="preserve">Andreas </w:t>
      </w:r>
      <w:proofErr w:type="spellStart"/>
      <w:r w:rsidRPr="00481E33">
        <w:rPr>
          <w:rFonts w:ascii="Times New Roman" w:eastAsia="Times New Roman" w:hAnsi="Times New Roman" w:cs="Times New Roman"/>
          <w:i/>
          <w:iCs/>
          <w:sz w:val="28"/>
          <w:szCs w:val="28"/>
        </w:rPr>
        <w:t>Cellarius</w:t>
      </w:r>
      <w:proofErr w:type="spellEnd"/>
      <w:r w:rsidRPr="00481E33">
        <w:rPr>
          <w:rFonts w:ascii="Times New Roman" w:eastAsia="Times New Roman" w:hAnsi="Times New Roman" w:cs="Times New Roman"/>
          <w:i/>
          <w:iCs/>
          <w:sz w:val="28"/>
          <w:szCs w:val="28"/>
        </w:rPr>
        <w:t xml:space="preserve"> hypothesis, showing the planetary motions.</w:t>
      </w:r>
      <w:proofErr w:type="gramEnd"/>
    </w:p>
    <w:p w:rsidR="00481E33" w:rsidRPr="00481E33" w:rsidRDefault="00481E33" w:rsidP="00481E33">
      <w:pPr>
        <w:shd w:val="clear" w:color="auto" w:fill="FFFFFF"/>
        <w:spacing w:after="0"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br/>
        <w:t>A hypothesis is an </w:t>
      </w:r>
      <w:r w:rsidRPr="00481E33">
        <w:rPr>
          <w:rFonts w:ascii="Times New Roman" w:eastAsia="Times New Roman" w:hAnsi="Times New Roman" w:cs="Times New Roman"/>
          <w:b/>
          <w:bCs/>
          <w:sz w:val="28"/>
          <w:szCs w:val="28"/>
          <w:bdr w:val="none" w:sz="0" w:space="0" w:color="auto" w:frame="1"/>
        </w:rPr>
        <w:t>educated guess</w:t>
      </w:r>
      <w:r w:rsidRPr="00481E33">
        <w:rPr>
          <w:rFonts w:ascii="Times New Roman" w:eastAsia="Times New Roman" w:hAnsi="Times New Roman" w:cs="Times New Roman"/>
          <w:sz w:val="28"/>
          <w:szCs w:val="28"/>
        </w:rPr>
        <w:t> about something in the world around you. It should be testable, either by experiment or observation. For example:</w:t>
      </w:r>
    </w:p>
    <w:p w:rsidR="00481E33" w:rsidRPr="00481E33" w:rsidRDefault="00481E33" w:rsidP="00481E33">
      <w:pPr>
        <w:numPr>
          <w:ilvl w:val="0"/>
          <w:numId w:val="5"/>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A new medicine you think might work.</w:t>
      </w:r>
    </w:p>
    <w:p w:rsidR="00481E33" w:rsidRPr="00481E33" w:rsidRDefault="00481E33" w:rsidP="00481E33">
      <w:pPr>
        <w:numPr>
          <w:ilvl w:val="0"/>
          <w:numId w:val="5"/>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A way of teaching you think might be better.</w:t>
      </w:r>
    </w:p>
    <w:p w:rsidR="00481E33" w:rsidRPr="00481E33" w:rsidRDefault="00481E33" w:rsidP="00481E33">
      <w:pPr>
        <w:numPr>
          <w:ilvl w:val="0"/>
          <w:numId w:val="5"/>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A possible location of new species.</w:t>
      </w:r>
    </w:p>
    <w:p w:rsidR="00481E33" w:rsidRPr="00481E33" w:rsidRDefault="00481E33" w:rsidP="00481E33">
      <w:pPr>
        <w:numPr>
          <w:ilvl w:val="0"/>
          <w:numId w:val="5"/>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A fairer way to administer standardized tests.</w:t>
      </w:r>
    </w:p>
    <w:p w:rsidR="00481E33" w:rsidRPr="00481E33" w:rsidRDefault="00481E33" w:rsidP="00481E33">
      <w:pPr>
        <w:shd w:val="clear" w:color="auto" w:fill="FFFFFF"/>
        <w:spacing w:after="0"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It can really be </w:t>
      </w:r>
      <w:r w:rsidRPr="00481E33">
        <w:rPr>
          <w:rFonts w:ascii="Times New Roman" w:eastAsia="Times New Roman" w:hAnsi="Times New Roman" w:cs="Times New Roman"/>
          <w:i/>
          <w:iCs/>
          <w:sz w:val="28"/>
          <w:szCs w:val="28"/>
          <w:bdr w:val="none" w:sz="0" w:space="0" w:color="auto" w:frame="1"/>
        </w:rPr>
        <w:t>anything at all</w:t>
      </w:r>
      <w:r w:rsidRPr="00481E33">
        <w:rPr>
          <w:rFonts w:ascii="Times New Roman" w:eastAsia="Times New Roman" w:hAnsi="Times New Roman" w:cs="Times New Roman"/>
          <w:sz w:val="28"/>
          <w:szCs w:val="28"/>
        </w:rPr>
        <w:t> as long as you can put it to the test.</w:t>
      </w:r>
    </w:p>
    <w:p w:rsid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What is a Hypothesis Statement?</w:t>
      </w:r>
    </w:p>
    <w:p w:rsidR="00481E33" w:rsidRP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p>
    <w:p w:rsidR="00481E33" w:rsidRPr="00481E33" w:rsidRDefault="00481E33" w:rsidP="00481E33">
      <w:pPr>
        <w:shd w:val="clear" w:color="auto" w:fill="FFFFFF"/>
        <w:spacing w:after="0"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If you are going to propose a hypothesis, it’s customary to write a statement. Your statement will look like this</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t>“If I…(do this to an </w:t>
      </w:r>
      <w:hyperlink r:id="rId8" w:history="1">
        <w:r w:rsidRPr="00481E33">
          <w:rPr>
            <w:rFonts w:ascii="Times New Roman" w:eastAsia="Times New Roman" w:hAnsi="Times New Roman" w:cs="Times New Roman"/>
            <w:sz w:val="28"/>
            <w:szCs w:val="28"/>
            <w:u w:val="single"/>
            <w:bdr w:val="none" w:sz="0" w:space="0" w:color="auto" w:frame="1"/>
          </w:rPr>
          <w:t>independent variable</w:t>
        </w:r>
      </w:hyperlink>
      <w:r w:rsidRPr="00481E33">
        <w:rPr>
          <w:rFonts w:ascii="Times New Roman" w:eastAsia="Times New Roman" w:hAnsi="Times New Roman" w:cs="Times New Roman"/>
          <w:sz w:val="28"/>
          <w:szCs w:val="28"/>
        </w:rPr>
        <w:t>)….then (this will happen to the </w:t>
      </w:r>
      <w:hyperlink r:id="rId9" w:history="1">
        <w:r w:rsidRPr="00481E33">
          <w:rPr>
            <w:rFonts w:ascii="Times New Roman" w:eastAsia="Times New Roman" w:hAnsi="Times New Roman" w:cs="Times New Roman"/>
            <w:sz w:val="28"/>
            <w:szCs w:val="28"/>
            <w:u w:val="single"/>
            <w:bdr w:val="none" w:sz="0" w:space="0" w:color="auto" w:frame="1"/>
          </w:rPr>
          <w:t>dependent variable</w:t>
        </w:r>
      </w:hyperlink>
      <w:r w:rsidRPr="00481E33">
        <w:rPr>
          <w:rFonts w:ascii="Times New Roman" w:eastAsia="Times New Roman" w:hAnsi="Times New Roman" w:cs="Times New Roman"/>
          <w:sz w:val="28"/>
          <w:szCs w:val="28"/>
        </w:rPr>
        <w:t>).”</w:t>
      </w:r>
      <w:r w:rsidRPr="00481E33">
        <w:rPr>
          <w:rFonts w:ascii="Times New Roman" w:eastAsia="Times New Roman" w:hAnsi="Times New Roman" w:cs="Times New Roman"/>
          <w:sz w:val="28"/>
          <w:szCs w:val="28"/>
        </w:rPr>
        <w:br/>
        <w:t>For example:</w:t>
      </w:r>
    </w:p>
    <w:p w:rsidR="00481E33" w:rsidRPr="00481E33" w:rsidRDefault="00481E33" w:rsidP="00481E33">
      <w:pPr>
        <w:numPr>
          <w:ilvl w:val="0"/>
          <w:numId w:val="6"/>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If I (give patients counseling in addition to medication) then (their overall depression scale will decrease).</w:t>
      </w:r>
    </w:p>
    <w:p w:rsidR="00481E33" w:rsidRPr="00481E33" w:rsidRDefault="00481E33" w:rsidP="00481E33">
      <w:pPr>
        <w:numPr>
          <w:ilvl w:val="0"/>
          <w:numId w:val="6"/>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If I (give exams at noon instead of 7) then (student test scores will improve).</w:t>
      </w:r>
    </w:p>
    <w:p w:rsidR="00481E33" w:rsidRPr="00481E33" w:rsidRDefault="00481E33" w:rsidP="00481E33">
      <w:pPr>
        <w:numPr>
          <w:ilvl w:val="0"/>
          <w:numId w:val="6"/>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If I (look in this certain location) then (I am more likely to find new species).</w:t>
      </w:r>
    </w:p>
    <w:p w:rsidR="00481E33" w:rsidRDefault="00481E33" w:rsidP="00481E33">
      <w:pPr>
        <w:shd w:val="clear" w:color="auto" w:fill="FFFFFF"/>
        <w:spacing w:after="225" w:line="240" w:lineRule="auto"/>
        <w:textAlignment w:val="baseline"/>
        <w:rPr>
          <w:rFonts w:ascii="Times New Roman" w:eastAsia="Times New Roman" w:hAnsi="Times New Roman" w:cs="Times New Roman"/>
          <w:sz w:val="28"/>
          <w:szCs w:val="28"/>
        </w:rPr>
      </w:pPr>
    </w:p>
    <w:p w:rsidR="00481E33" w:rsidRPr="00481E33" w:rsidRDefault="00481E33" w:rsidP="00481E33">
      <w:pPr>
        <w:shd w:val="clear" w:color="auto" w:fill="FFFFFF"/>
        <w:spacing w:after="225"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A good hypothesis statement should:</w:t>
      </w:r>
    </w:p>
    <w:p w:rsidR="00481E33" w:rsidRPr="00481E33" w:rsidRDefault="00481E33" w:rsidP="00481E33">
      <w:pPr>
        <w:numPr>
          <w:ilvl w:val="0"/>
          <w:numId w:val="7"/>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lastRenderedPageBreak/>
        <w:t>Include an “if” and “then” statement </w:t>
      </w:r>
      <w:hyperlink r:id="rId10" w:history="1">
        <w:r w:rsidRPr="00481E33">
          <w:rPr>
            <w:rFonts w:ascii="Times New Roman" w:eastAsia="Times New Roman" w:hAnsi="Times New Roman" w:cs="Times New Roman"/>
            <w:sz w:val="28"/>
            <w:szCs w:val="28"/>
            <w:u w:val="single"/>
            <w:bdr w:val="none" w:sz="0" w:space="0" w:color="auto" w:frame="1"/>
          </w:rPr>
          <w:t>(according to the University of California).</w:t>
        </w:r>
      </w:hyperlink>
    </w:p>
    <w:p w:rsidR="00481E33" w:rsidRPr="00481E33" w:rsidRDefault="00481E33" w:rsidP="00481E33">
      <w:pPr>
        <w:numPr>
          <w:ilvl w:val="0"/>
          <w:numId w:val="7"/>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Include both the independent and </w:t>
      </w:r>
      <w:hyperlink r:id="rId11" w:history="1">
        <w:r w:rsidRPr="00481E33">
          <w:rPr>
            <w:rFonts w:ascii="Times New Roman" w:eastAsia="Times New Roman" w:hAnsi="Times New Roman" w:cs="Times New Roman"/>
            <w:sz w:val="28"/>
            <w:szCs w:val="28"/>
            <w:u w:val="single"/>
            <w:bdr w:val="none" w:sz="0" w:space="0" w:color="auto" w:frame="1"/>
          </w:rPr>
          <w:t>dependent variables.</w:t>
        </w:r>
      </w:hyperlink>
    </w:p>
    <w:p w:rsidR="00481E33" w:rsidRPr="00481E33" w:rsidRDefault="00481E33" w:rsidP="00481E33">
      <w:pPr>
        <w:numPr>
          <w:ilvl w:val="0"/>
          <w:numId w:val="7"/>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Be testable by experiment, survey or other scientifically sound technique.</w:t>
      </w:r>
    </w:p>
    <w:p w:rsidR="00481E33" w:rsidRPr="00481E33" w:rsidRDefault="00481E33" w:rsidP="00481E33">
      <w:pPr>
        <w:numPr>
          <w:ilvl w:val="0"/>
          <w:numId w:val="7"/>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Be based on information in prior research (either yours or someone else’s).</w:t>
      </w:r>
    </w:p>
    <w:p w:rsidR="00481E33" w:rsidRPr="00481E33" w:rsidRDefault="00481E33" w:rsidP="00481E33">
      <w:pPr>
        <w:numPr>
          <w:ilvl w:val="0"/>
          <w:numId w:val="7"/>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Have design criteria (for engineering or programming projects).</w:t>
      </w:r>
    </w:p>
    <w:p w:rsid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What is Hypothesis Testing?</w:t>
      </w:r>
    </w:p>
    <w:p w:rsidR="00481E33" w:rsidRP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p>
    <w:p w:rsidR="00481E33" w:rsidRDefault="00481E33" w:rsidP="00481E33">
      <w:pPr>
        <w:shd w:val="clear" w:color="auto" w:fill="FFFFFF"/>
        <w:spacing w:after="0" w:line="240" w:lineRule="auto"/>
        <w:jc w:val="both"/>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noProof/>
          <w:sz w:val="28"/>
          <w:szCs w:val="28"/>
          <w:bdr w:val="none" w:sz="0" w:space="0" w:color="auto" w:frame="1"/>
        </w:rPr>
        <w:drawing>
          <wp:inline distT="0" distB="0" distL="0" distR="0" wp14:anchorId="1A1C9C24" wp14:editId="569EBE69">
            <wp:extent cx="827405" cy="470535"/>
            <wp:effectExtent l="0" t="0" r="0" b="5715"/>
            <wp:docPr id="7" name="Picture 7" descr="hypothesis test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othesis test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7405" cy="470535"/>
                    </a:xfrm>
                    <a:prstGeom prst="rect">
                      <a:avLst/>
                    </a:prstGeom>
                    <a:noFill/>
                    <a:ln>
                      <a:noFill/>
                    </a:ln>
                  </pic:spPr>
                </pic:pic>
              </a:graphicData>
            </a:graphic>
          </wp:inline>
        </w:drawing>
      </w:r>
      <w:r w:rsidRPr="00481E33">
        <w:rPr>
          <w:rFonts w:ascii="Times New Roman" w:eastAsia="Times New Roman" w:hAnsi="Times New Roman" w:cs="Times New Roman"/>
          <w:sz w:val="28"/>
          <w:szCs w:val="28"/>
        </w:rPr>
        <w:br/>
      </w:r>
    </w:p>
    <w:p w:rsidR="00481E33" w:rsidRPr="00481E33" w:rsidRDefault="00481E33" w:rsidP="00481E33">
      <w:pPr>
        <w:shd w:val="clear" w:color="auto" w:fill="FFFFFF"/>
        <w:spacing w:after="0" w:line="240" w:lineRule="auto"/>
        <w:jc w:val="both"/>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Hypothesis testing in statistics is a way for you to test the results of a survey or experiment to see if you have meaningful results. You’re basically testing whether your results are valid by figuring out the odds that your results have happened by chance. If your results may have happened by chance, the experiment won’t be repeatable and so has little use.</w:t>
      </w:r>
    </w:p>
    <w:p w:rsidR="00481E33" w:rsidRPr="00481E33" w:rsidRDefault="00481E33" w:rsidP="00481E33">
      <w:pPr>
        <w:shd w:val="clear" w:color="auto" w:fill="FFFFFF"/>
        <w:spacing w:after="0" w:line="240" w:lineRule="auto"/>
        <w:jc w:val="both"/>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br w:type="textWrapping" w:clear="all"/>
      </w:r>
    </w:p>
    <w:p w:rsidR="00481E33" w:rsidRPr="00481E33" w:rsidRDefault="00481E33" w:rsidP="00481E33">
      <w:pPr>
        <w:shd w:val="clear" w:color="auto" w:fill="FFFFFF"/>
        <w:spacing w:after="0" w:line="240" w:lineRule="auto"/>
        <w:jc w:val="both"/>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Hypothesis testing can be one of the most confusing aspects for students, mostly because before you can even perform a test, you have to know what your </w:t>
      </w:r>
      <w:hyperlink r:id="rId14" w:anchor="state" w:history="1">
        <w:r w:rsidRPr="00481E33">
          <w:rPr>
            <w:rFonts w:ascii="Times New Roman" w:eastAsia="Times New Roman" w:hAnsi="Times New Roman" w:cs="Times New Roman"/>
            <w:b/>
            <w:bCs/>
            <w:sz w:val="28"/>
            <w:szCs w:val="28"/>
            <w:u w:val="single"/>
            <w:bdr w:val="none" w:sz="0" w:space="0" w:color="auto" w:frame="1"/>
          </w:rPr>
          <w:t>null hypothesis</w:t>
        </w:r>
      </w:hyperlink>
      <w:r w:rsidRPr="00481E33">
        <w:rPr>
          <w:rFonts w:ascii="Times New Roman" w:eastAsia="Times New Roman" w:hAnsi="Times New Roman" w:cs="Times New Roman"/>
          <w:sz w:val="28"/>
          <w:szCs w:val="28"/>
        </w:rPr>
        <w:t> is. Often, those tricky word problems that you are faced with can be difficult to decipher. But it’s easier than you think; all you need to do is:</w:t>
      </w:r>
    </w:p>
    <w:p w:rsidR="00481E33" w:rsidRPr="00481E33" w:rsidRDefault="00481E33" w:rsidP="00481E33">
      <w:pPr>
        <w:numPr>
          <w:ilvl w:val="0"/>
          <w:numId w:val="8"/>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Figure out your null hypothesis,</w:t>
      </w:r>
    </w:p>
    <w:p w:rsidR="00481E33" w:rsidRPr="00481E33" w:rsidRDefault="00481E33" w:rsidP="00481E33">
      <w:pPr>
        <w:numPr>
          <w:ilvl w:val="0"/>
          <w:numId w:val="8"/>
        </w:numPr>
        <w:shd w:val="clear" w:color="auto" w:fill="FFFFFF"/>
        <w:spacing w:after="0" w:line="240" w:lineRule="auto"/>
        <w:ind w:left="450"/>
        <w:textAlignment w:val="baseline"/>
        <w:rPr>
          <w:rFonts w:ascii="Times New Roman" w:eastAsia="Times New Roman" w:hAnsi="Times New Roman" w:cs="Times New Roman"/>
          <w:sz w:val="28"/>
          <w:szCs w:val="28"/>
        </w:rPr>
      </w:pPr>
      <w:hyperlink r:id="rId15" w:anchor="state" w:history="1">
        <w:r w:rsidRPr="00481E33">
          <w:rPr>
            <w:rFonts w:ascii="Times New Roman" w:eastAsia="Times New Roman" w:hAnsi="Times New Roman" w:cs="Times New Roman"/>
            <w:sz w:val="28"/>
            <w:szCs w:val="28"/>
            <w:u w:val="single"/>
            <w:bdr w:val="none" w:sz="0" w:space="0" w:color="auto" w:frame="1"/>
          </w:rPr>
          <w:t>State your null hypothesis,</w:t>
        </w:r>
      </w:hyperlink>
    </w:p>
    <w:p w:rsidR="00481E33" w:rsidRPr="00481E33" w:rsidRDefault="00481E33" w:rsidP="00481E33">
      <w:pPr>
        <w:numPr>
          <w:ilvl w:val="0"/>
          <w:numId w:val="8"/>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Choose what kind of test you need to perform,</w:t>
      </w:r>
    </w:p>
    <w:p w:rsidR="00481E33" w:rsidRPr="00481E33" w:rsidRDefault="00481E33" w:rsidP="00481E33">
      <w:pPr>
        <w:numPr>
          <w:ilvl w:val="0"/>
          <w:numId w:val="8"/>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Either support or </w:t>
      </w:r>
      <w:hyperlink r:id="rId16" w:tgtFrame="_blank" w:history="1">
        <w:r w:rsidRPr="00481E33">
          <w:rPr>
            <w:rFonts w:ascii="Times New Roman" w:eastAsia="Times New Roman" w:hAnsi="Times New Roman" w:cs="Times New Roman"/>
            <w:sz w:val="28"/>
            <w:szCs w:val="28"/>
            <w:u w:val="single"/>
            <w:bdr w:val="none" w:sz="0" w:space="0" w:color="auto" w:frame="1"/>
          </w:rPr>
          <w:t>reject the null hypothesis</w:t>
        </w:r>
      </w:hyperlink>
      <w:r w:rsidRPr="00481E33">
        <w:rPr>
          <w:rFonts w:ascii="Times New Roman" w:eastAsia="Times New Roman" w:hAnsi="Times New Roman" w:cs="Times New Roman"/>
          <w:sz w:val="28"/>
          <w:szCs w:val="28"/>
        </w:rPr>
        <w:t>.</w:t>
      </w:r>
    </w:p>
    <w:p w:rsidR="00481E33" w:rsidRPr="00502B6B" w:rsidRDefault="00481E33" w:rsidP="00481E33">
      <w:pPr>
        <w:shd w:val="clear" w:color="auto" w:fill="FFFFFF"/>
        <w:spacing w:after="0" w:line="480" w:lineRule="atLeast"/>
        <w:textAlignment w:val="baseline"/>
        <w:outlineLvl w:val="2"/>
        <w:rPr>
          <w:rFonts w:ascii="Times New Roman" w:eastAsia="Times New Roman" w:hAnsi="Times New Roman" w:cs="Times New Roman"/>
          <w:sz w:val="28"/>
          <w:szCs w:val="28"/>
          <w:vertAlign w:val="subscript"/>
        </w:rPr>
      </w:pPr>
      <w:r w:rsidRPr="00481E33">
        <w:rPr>
          <w:rFonts w:ascii="Times New Roman" w:eastAsia="Times New Roman" w:hAnsi="Times New Roman" w:cs="Times New Roman"/>
          <w:sz w:val="28"/>
          <w:szCs w:val="28"/>
        </w:rPr>
        <w:t>What is the Null Hypothesis</w:t>
      </w:r>
      <w:proofErr w:type="gramStart"/>
      <w:r w:rsidRPr="00481E33">
        <w:rPr>
          <w:rFonts w:ascii="Times New Roman" w:eastAsia="Times New Roman" w:hAnsi="Times New Roman" w:cs="Times New Roman"/>
          <w:sz w:val="28"/>
          <w:szCs w:val="28"/>
        </w:rPr>
        <w:t>?</w:t>
      </w:r>
      <w:r w:rsidR="00502B6B">
        <w:rPr>
          <w:rFonts w:ascii="Times New Roman" w:eastAsia="Times New Roman" w:hAnsi="Times New Roman" w:cs="Times New Roman"/>
          <w:sz w:val="28"/>
          <w:szCs w:val="28"/>
        </w:rPr>
        <w:t>H</w:t>
      </w:r>
      <w:r w:rsidR="00502B6B">
        <w:rPr>
          <w:rFonts w:ascii="Times New Roman" w:eastAsia="Times New Roman" w:hAnsi="Times New Roman" w:cs="Times New Roman"/>
          <w:sz w:val="28"/>
          <w:szCs w:val="28"/>
          <w:vertAlign w:val="subscript"/>
        </w:rPr>
        <w:t>0</w:t>
      </w:r>
      <w:proofErr w:type="gramEnd"/>
    </w:p>
    <w:p w:rsidR="00481E33" w:rsidRPr="00481E33" w:rsidRDefault="00481E33" w:rsidP="00481E33">
      <w:pPr>
        <w:shd w:val="clear" w:color="auto" w:fill="FFFFFF"/>
        <w:spacing w:after="225"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If you trace back the history of science, the null hypothesis is always the accepted fact. Simple examples of null hypotheses that are generally accepted as being true are:</w:t>
      </w:r>
    </w:p>
    <w:p w:rsidR="00481E33" w:rsidRPr="00481E33" w:rsidRDefault="00481E33" w:rsidP="00481E33">
      <w:pPr>
        <w:numPr>
          <w:ilvl w:val="0"/>
          <w:numId w:val="9"/>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DNA is shaped like a double helix.</w:t>
      </w:r>
    </w:p>
    <w:p w:rsidR="00481E33" w:rsidRPr="00481E33" w:rsidRDefault="00481E33" w:rsidP="00481E33">
      <w:pPr>
        <w:numPr>
          <w:ilvl w:val="0"/>
          <w:numId w:val="9"/>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There are 8 planets in the solar system (excluding Pluto).</w:t>
      </w:r>
    </w:p>
    <w:p w:rsidR="00481E33" w:rsidRPr="00481E33" w:rsidRDefault="00481E33" w:rsidP="00481E33">
      <w:pPr>
        <w:numPr>
          <w:ilvl w:val="0"/>
          <w:numId w:val="9"/>
        </w:numPr>
        <w:shd w:val="clear" w:color="auto" w:fill="FFFFFF"/>
        <w:spacing w:after="0" w:line="240" w:lineRule="auto"/>
        <w:ind w:left="450"/>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Taking </w:t>
      </w:r>
      <w:proofErr w:type="spellStart"/>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"https://usatoday30.usatoday.com/news/health/2004-10-12-vioxx-cover_x.htm"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Vioxx</w:t>
      </w:r>
      <w:proofErr w:type="spellEnd"/>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can increase your risk of heart problems (a drug now taken off the market).</w:t>
      </w:r>
    </w:p>
    <w:p w:rsidR="00481E33" w:rsidRPr="00481E33" w:rsidRDefault="00481E33" w:rsidP="00481E33">
      <w:pPr>
        <w:shd w:val="clear" w:color="auto" w:fill="FFFFFF"/>
        <w:spacing w:after="0" w:line="480" w:lineRule="atLeast"/>
        <w:textAlignment w:val="baseline"/>
        <w:outlineLvl w:val="2"/>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How do I State the Null Hypothesis?</w:t>
      </w:r>
    </w:p>
    <w:p w:rsidR="00481E33" w:rsidRPr="00481E33" w:rsidRDefault="00481E33" w:rsidP="00481E33">
      <w:pPr>
        <w:shd w:val="clear" w:color="auto" w:fill="FFFFFF"/>
        <w:spacing w:after="225"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lastRenderedPageBreak/>
        <w:t xml:space="preserve">You won’t be required to actually perform a real experiment or survey in elementary statistics (or even disprove a fact like “Pluto is a planet”!), so you’ll be given word problems from real-life situations. You’ll need to figure out what your hypothesis is from the problem. This can be a little trickier than just figuring out what the accepted fact is. With word problems, you are looking to find a fact that is </w:t>
      </w:r>
      <w:proofErr w:type="spellStart"/>
      <w:r w:rsidRPr="00481E33">
        <w:rPr>
          <w:rFonts w:ascii="Times New Roman" w:eastAsia="Times New Roman" w:hAnsi="Times New Roman" w:cs="Times New Roman"/>
          <w:sz w:val="28"/>
          <w:szCs w:val="28"/>
        </w:rPr>
        <w:t>nullifiable</w:t>
      </w:r>
      <w:proofErr w:type="spellEnd"/>
      <w:r w:rsidRPr="00481E33">
        <w:rPr>
          <w:rFonts w:ascii="Times New Roman" w:eastAsia="Times New Roman" w:hAnsi="Times New Roman" w:cs="Times New Roman"/>
          <w:sz w:val="28"/>
          <w:szCs w:val="28"/>
        </w:rPr>
        <w:t xml:space="preserve"> (i.e. something you can reject).</w:t>
      </w:r>
    </w:p>
    <w:p w:rsidR="00481E33" w:rsidRPr="00481E33" w:rsidRDefault="00481E33" w:rsidP="00481E33">
      <w:pPr>
        <w:shd w:val="clear" w:color="auto" w:fill="FFFFFF"/>
        <w:spacing w:after="0" w:line="525" w:lineRule="atLeast"/>
        <w:textAlignment w:val="baseline"/>
        <w:outlineLvl w:val="1"/>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Hypothesis Testing Examples #1: Basic Example</w:t>
      </w:r>
    </w:p>
    <w:p w:rsidR="00481E33" w:rsidRPr="00481E33" w:rsidRDefault="00481E33" w:rsidP="00481E33">
      <w:pPr>
        <w:shd w:val="clear" w:color="auto" w:fill="F9F9F9"/>
        <w:spacing w:line="240" w:lineRule="auto"/>
        <w:textAlignment w:val="baseline"/>
        <w:rPr>
          <w:rFonts w:ascii="Times New Roman" w:eastAsia="Times New Roman" w:hAnsi="Times New Roman" w:cs="Times New Roman"/>
          <w:i/>
          <w:iCs/>
          <w:sz w:val="28"/>
          <w:szCs w:val="28"/>
        </w:rPr>
      </w:pPr>
      <w:r w:rsidRPr="00481E33">
        <w:rPr>
          <w:rFonts w:ascii="Times New Roman" w:eastAsia="Times New Roman" w:hAnsi="Times New Roman" w:cs="Times New Roman"/>
          <w:i/>
          <w:iCs/>
          <w:sz w:val="28"/>
          <w:szCs w:val="28"/>
        </w:rPr>
        <w:t>A researcher thinks that if knee surgery patients go to physical therapy twice a week (instead of 3 times), their recovery period will be longer. </w:t>
      </w:r>
      <w:hyperlink r:id="rId17" w:history="1">
        <w:proofErr w:type="gramStart"/>
        <w:r w:rsidRPr="00481E33">
          <w:rPr>
            <w:rFonts w:ascii="Times New Roman" w:eastAsia="Times New Roman" w:hAnsi="Times New Roman" w:cs="Times New Roman"/>
            <w:i/>
            <w:iCs/>
            <w:sz w:val="28"/>
            <w:szCs w:val="28"/>
            <w:u w:val="single"/>
            <w:bdr w:val="none" w:sz="0" w:space="0" w:color="auto" w:frame="1"/>
          </w:rPr>
          <w:t>Average </w:t>
        </w:r>
      </w:hyperlink>
      <w:r w:rsidRPr="00481E33">
        <w:rPr>
          <w:rFonts w:ascii="Times New Roman" w:eastAsia="Times New Roman" w:hAnsi="Times New Roman" w:cs="Times New Roman"/>
          <w:i/>
          <w:iCs/>
          <w:sz w:val="28"/>
          <w:szCs w:val="28"/>
        </w:rPr>
        <w:t>recovery times for knee surgery patients is</w:t>
      </w:r>
      <w:proofErr w:type="gramEnd"/>
      <w:r w:rsidRPr="00481E33">
        <w:rPr>
          <w:rFonts w:ascii="Times New Roman" w:eastAsia="Times New Roman" w:hAnsi="Times New Roman" w:cs="Times New Roman"/>
          <w:i/>
          <w:iCs/>
          <w:sz w:val="28"/>
          <w:szCs w:val="28"/>
        </w:rPr>
        <w:t xml:space="preserve"> 8.2 weeks.</w:t>
      </w:r>
    </w:p>
    <w:p w:rsidR="00481E33" w:rsidRPr="00481E33" w:rsidRDefault="00481E33" w:rsidP="00481E33">
      <w:pPr>
        <w:shd w:val="clear" w:color="auto" w:fill="FFFFFF"/>
        <w:spacing w:after="0" w:line="240" w:lineRule="auto"/>
        <w:textAlignment w:val="baseline"/>
        <w:rPr>
          <w:rFonts w:ascii="Times New Roman" w:eastAsia="Times New Roman" w:hAnsi="Times New Roman" w:cs="Times New Roman"/>
          <w:sz w:val="28"/>
          <w:szCs w:val="28"/>
        </w:rPr>
      </w:pPr>
      <w:r w:rsidRPr="00481E33">
        <w:rPr>
          <w:rFonts w:ascii="Times New Roman" w:eastAsia="Times New Roman" w:hAnsi="Times New Roman" w:cs="Times New Roman"/>
          <w:sz w:val="28"/>
          <w:szCs w:val="28"/>
        </w:rPr>
        <w:t>The hypothesis statement in this question is that the researcher believes the average recovery time is more than 8.2 weeks. It can be written in mathematical terms as</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t>H</w:t>
      </w:r>
      <w:r w:rsidRPr="00481E33">
        <w:rPr>
          <w:rFonts w:ascii="Times New Roman" w:eastAsia="Times New Roman" w:hAnsi="Times New Roman" w:cs="Times New Roman"/>
          <w:sz w:val="28"/>
          <w:szCs w:val="28"/>
          <w:bdr w:val="none" w:sz="0" w:space="0" w:color="auto" w:frame="1"/>
          <w:vertAlign w:val="subscript"/>
        </w:rPr>
        <w:t>1</w:t>
      </w:r>
      <w:r w:rsidRPr="00481E33">
        <w:rPr>
          <w:rFonts w:ascii="Times New Roman" w:eastAsia="Times New Roman" w:hAnsi="Times New Roman" w:cs="Times New Roman"/>
          <w:sz w:val="28"/>
          <w:szCs w:val="28"/>
        </w:rPr>
        <w:t>: μ &gt; 8.2</w:t>
      </w:r>
    </w:p>
    <w:p w:rsidR="00481E33" w:rsidRPr="00481E33" w:rsidRDefault="00481E33" w:rsidP="00481E33">
      <w:pPr>
        <w:shd w:val="clear" w:color="auto" w:fill="FFFFFF"/>
        <w:spacing w:after="0" w:line="240" w:lineRule="auto"/>
        <w:textAlignment w:val="baseline"/>
        <w:rPr>
          <w:ins w:id="1" w:author="Unknown"/>
          <w:rFonts w:ascii="Times New Roman" w:eastAsia="Times New Roman" w:hAnsi="Times New Roman" w:cs="Times New Roman"/>
          <w:sz w:val="28"/>
          <w:szCs w:val="28"/>
        </w:rPr>
      </w:pPr>
      <w:ins w:id="2" w:author="Unknown">
        <w:r w:rsidRPr="00481E33">
          <w:rPr>
            <w:rFonts w:ascii="Times New Roman" w:eastAsia="Times New Roman" w:hAnsi="Times New Roman" w:cs="Times New Roman"/>
            <w:sz w:val="28"/>
            <w:szCs w:val="28"/>
          </w:rPr>
          <w:t>Next, you’ll need to </w:t>
        </w:r>
        <w:r w:rsidRPr="00481E33">
          <w:rPr>
            <w:rFonts w:ascii="Times New Roman" w:eastAsia="Times New Roman" w:hAnsi="Times New Roman" w:cs="Times New Roman"/>
            <w:b/>
            <w:bCs/>
            <w:sz w:val="28"/>
            <w:szCs w:val="28"/>
            <w:bdr w:val="none" w:sz="0" w:space="0" w:color="auto" w:frame="1"/>
          </w:rPr>
          <w:t>state the null hypothesis</w:t>
        </w:r>
        <w:r w:rsidRPr="00481E33">
          <w:rPr>
            <w:rFonts w:ascii="Times New Roman" w:eastAsia="Times New Roman" w:hAnsi="Times New Roman" w:cs="Times New Roman"/>
            <w:sz w:val="28"/>
            <w:szCs w:val="28"/>
          </w:rPr>
          <w:t> (See: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"https://www.statisticshowto.com/probability-and-statistics/null-hypothesis/" \l "state"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state the null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That’s what will happen if the researcher is </w:t>
        </w:r>
        <w:r w:rsidRPr="00481E33">
          <w:rPr>
            <w:rFonts w:ascii="Times New Roman" w:eastAsia="Times New Roman" w:hAnsi="Times New Roman" w:cs="Times New Roman"/>
            <w:i/>
            <w:iCs/>
            <w:sz w:val="28"/>
            <w:szCs w:val="28"/>
            <w:bdr w:val="none" w:sz="0" w:space="0" w:color="auto" w:frame="1"/>
          </w:rPr>
          <w:t>wrong</w:t>
        </w:r>
        <w:r w:rsidRPr="00481E33">
          <w:rPr>
            <w:rFonts w:ascii="Times New Roman" w:eastAsia="Times New Roman" w:hAnsi="Times New Roman" w:cs="Times New Roman"/>
            <w:sz w:val="28"/>
            <w:szCs w:val="28"/>
          </w:rPr>
          <w:t>. In the above example, if the researcher is wrong then the recovery time is less than or equal to 8.2 weeks. In math, that’s:</w:t>
        </w:r>
        <w:r w:rsidRPr="00481E33">
          <w:rPr>
            <w:rFonts w:ascii="Times New Roman" w:eastAsia="Times New Roman" w:hAnsi="Times New Roman" w:cs="Times New Roman"/>
            <w:sz w:val="28"/>
            <w:szCs w:val="28"/>
          </w:rPr>
          <w:br/>
          <w:t>H</w:t>
        </w:r>
        <w:r w:rsidRPr="00481E33">
          <w:rPr>
            <w:rFonts w:ascii="Times New Roman" w:eastAsia="Times New Roman" w:hAnsi="Times New Roman" w:cs="Times New Roman"/>
            <w:sz w:val="28"/>
            <w:szCs w:val="28"/>
            <w:bdr w:val="none" w:sz="0" w:space="0" w:color="auto" w:frame="1"/>
            <w:vertAlign w:val="subscript"/>
          </w:rPr>
          <w:t>0</w:t>
        </w:r>
        <w:r w:rsidRPr="00481E33">
          <w:rPr>
            <w:rFonts w:ascii="Times New Roman" w:eastAsia="Times New Roman" w:hAnsi="Times New Roman" w:cs="Times New Roman"/>
            <w:sz w:val="28"/>
            <w:szCs w:val="28"/>
          </w:rPr>
          <w:t> μ ≤ 8.2</w:t>
        </w:r>
      </w:ins>
    </w:p>
    <w:p w:rsidR="00481E33" w:rsidRPr="00481E33" w:rsidRDefault="00481E33" w:rsidP="00481E33">
      <w:pPr>
        <w:shd w:val="clear" w:color="auto" w:fill="FFFFFF"/>
        <w:spacing w:after="0" w:line="525" w:lineRule="atLeast"/>
        <w:textAlignment w:val="baseline"/>
        <w:outlineLvl w:val="1"/>
        <w:rPr>
          <w:ins w:id="3" w:author="Unknown"/>
          <w:rFonts w:ascii="Times New Roman" w:eastAsia="Times New Roman" w:hAnsi="Times New Roman" w:cs="Times New Roman"/>
          <w:sz w:val="28"/>
          <w:szCs w:val="28"/>
        </w:rPr>
      </w:pPr>
      <w:ins w:id="4" w:author="Unknown">
        <w:r w:rsidRPr="00481E33">
          <w:rPr>
            <w:rFonts w:ascii="Times New Roman" w:eastAsia="Times New Roman" w:hAnsi="Times New Roman" w:cs="Times New Roman"/>
            <w:sz w:val="28"/>
            <w:szCs w:val="28"/>
          </w:rPr>
          <w:t>Rejecting the null hypothesis</w:t>
        </w:r>
      </w:ins>
    </w:p>
    <w:p w:rsidR="00481E33" w:rsidRPr="00481E33" w:rsidRDefault="00481E33" w:rsidP="00481E33">
      <w:pPr>
        <w:shd w:val="clear" w:color="auto" w:fill="FFFFFF"/>
        <w:spacing w:after="0" w:line="240" w:lineRule="auto"/>
        <w:textAlignment w:val="baseline"/>
        <w:rPr>
          <w:ins w:id="5" w:author="Unknown"/>
          <w:rFonts w:ascii="Times New Roman" w:eastAsia="Times New Roman" w:hAnsi="Times New Roman" w:cs="Times New Roman"/>
          <w:sz w:val="28"/>
          <w:szCs w:val="28"/>
        </w:rPr>
      </w:pPr>
      <w:ins w:id="6" w:author="Unknown">
        <w:r w:rsidRPr="00481E33">
          <w:rPr>
            <w:rFonts w:ascii="Times New Roman" w:eastAsia="Times New Roman" w:hAnsi="Times New Roman" w:cs="Times New Roman"/>
            <w:sz w:val="28"/>
            <w:szCs w:val="28"/>
          </w:rPr>
          <w:t>Ten or so years ago, we believed that there were 9 planets in the solar system. Pluto was demoted as a planet in 2006. The null hypothesis of “Pluto is a planet” was replaced by “Pluto is not a planet.” Of course, rejecting the null hypothesis isn’t always that easy—</w:t>
        </w:r>
        <w:r w:rsidRPr="00481E33">
          <w:rPr>
            <w:rFonts w:ascii="Times New Roman" w:eastAsia="Times New Roman" w:hAnsi="Times New Roman" w:cs="Times New Roman"/>
            <w:b/>
            <w:bCs/>
            <w:sz w:val="28"/>
            <w:szCs w:val="28"/>
            <w:bdr w:val="none" w:sz="0" w:space="0" w:color="auto" w:frame="1"/>
          </w:rPr>
          <w:t>the hard part is usually figuring out what your null hypothesis is in the first place.</w:t>
        </w:r>
      </w:ins>
    </w:p>
    <w:p w:rsidR="00481E33" w:rsidRPr="00481E33" w:rsidRDefault="00481E33" w:rsidP="00481E33">
      <w:pPr>
        <w:shd w:val="clear" w:color="auto" w:fill="FFFFFF"/>
        <w:spacing w:after="0" w:line="525" w:lineRule="atLeast"/>
        <w:textAlignment w:val="baseline"/>
        <w:outlineLvl w:val="1"/>
        <w:rPr>
          <w:ins w:id="7" w:author="Unknown"/>
          <w:rFonts w:ascii="Times New Roman" w:eastAsia="Times New Roman" w:hAnsi="Times New Roman" w:cs="Times New Roman"/>
          <w:sz w:val="28"/>
          <w:szCs w:val="28"/>
        </w:rPr>
      </w:pPr>
      <w:ins w:id="8" w:author="Unknown">
        <w:r w:rsidRPr="00481E33">
          <w:rPr>
            <w:rFonts w:ascii="Times New Roman" w:eastAsia="Times New Roman" w:hAnsi="Times New Roman" w:cs="Times New Roman"/>
            <w:sz w:val="28"/>
            <w:szCs w:val="28"/>
          </w:rPr>
          <w:t>Hypothesis Testing Examples (One Sample Z Test)</w:t>
        </w:r>
      </w:ins>
    </w:p>
    <w:p w:rsidR="00481E33" w:rsidRPr="00481E33" w:rsidRDefault="00481E33" w:rsidP="00481E33">
      <w:pPr>
        <w:shd w:val="clear" w:color="auto" w:fill="FFFFFF"/>
        <w:spacing w:after="0" w:line="240" w:lineRule="auto"/>
        <w:textAlignment w:val="baseline"/>
        <w:rPr>
          <w:ins w:id="9" w:author="Unknown"/>
          <w:rFonts w:ascii="Times New Roman" w:eastAsia="Times New Roman" w:hAnsi="Times New Roman" w:cs="Times New Roman"/>
          <w:sz w:val="28"/>
          <w:szCs w:val="28"/>
        </w:rPr>
      </w:pPr>
      <w:ins w:id="10" w:author="Unknown">
        <w:r w:rsidRPr="00481E33">
          <w:rPr>
            <w:rFonts w:ascii="Times New Roman" w:eastAsia="Times New Roman" w:hAnsi="Times New Roman" w:cs="Times New Roman"/>
            <w:sz w:val="28"/>
            <w:szCs w:val="28"/>
          </w:rPr>
          <w:t>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"https://www.statisticshowto.com/one-sample-z-test/"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one sample z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isn’t used very often (because we rarely know the actual population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"https://www.statisticshowto.com/probability-and-statistics/standard-deviation/"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standard deviation</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However, it’s a good idea to understand how it works as it’s one of the simplest tests you can perform in hypothesis testing. In English class you got to learn the basics (like grammar and spelling) before you could write a story; think of one sample z tests as the foundation for understanding more complex hypothesis testing. This page contains two hypothesis testing examples for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"https://www.statisticshowto.com/one-sample-z-test/"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one sample z-tests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shd w:val="clear" w:color="auto" w:fill="FFFFFF"/>
        <w:spacing w:after="0" w:line="525" w:lineRule="atLeast"/>
        <w:textAlignment w:val="baseline"/>
        <w:outlineLvl w:val="1"/>
        <w:rPr>
          <w:ins w:id="11" w:author="Unknown"/>
          <w:rFonts w:ascii="Times New Roman" w:eastAsia="Times New Roman" w:hAnsi="Times New Roman" w:cs="Times New Roman"/>
          <w:sz w:val="28"/>
          <w:szCs w:val="28"/>
        </w:rPr>
      </w:pPr>
      <w:ins w:id="12" w:author="Unknown">
        <w:r w:rsidRPr="00481E33">
          <w:rPr>
            <w:rFonts w:ascii="Times New Roman" w:eastAsia="Times New Roman" w:hAnsi="Times New Roman" w:cs="Times New Roman"/>
            <w:sz w:val="28"/>
            <w:szCs w:val="28"/>
          </w:rPr>
          <w:t>One Sample Hypothesis Testing Examples: #2</w:t>
        </w:r>
      </w:ins>
    </w:p>
    <w:p w:rsidR="00481E33" w:rsidRPr="00481E33" w:rsidRDefault="00481E33" w:rsidP="00481E33">
      <w:pPr>
        <w:shd w:val="clear" w:color="auto" w:fill="FFFFFF"/>
        <w:spacing w:after="0" w:line="240" w:lineRule="auto"/>
        <w:textAlignment w:val="baseline"/>
        <w:rPr>
          <w:ins w:id="13" w:author="Unknown"/>
          <w:rFonts w:ascii="Times New Roman" w:eastAsia="Times New Roman" w:hAnsi="Times New Roman" w:cs="Times New Roman"/>
          <w:sz w:val="28"/>
          <w:szCs w:val="28"/>
        </w:rPr>
      </w:pPr>
      <w:r w:rsidRPr="00481E33">
        <w:rPr>
          <w:rFonts w:ascii="Times New Roman" w:eastAsia="Times New Roman" w:hAnsi="Times New Roman" w:cs="Times New Roman"/>
          <w:noProof/>
          <w:sz w:val="28"/>
          <w:szCs w:val="28"/>
        </w:rPr>
        <w:lastRenderedPageBreak/>
        <w:drawing>
          <wp:inline distT="0" distB="0" distL="0" distR="0" wp14:anchorId="29A48A7A" wp14:editId="28612584">
            <wp:extent cx="4572000" cy="3430905"/>
            <wp:effectExtent l="0" t="0" r="0" b="0"/>
            <wp:docPr id="6" name="Picture 6" descr="https://i.ytimg.com/vi/FU9UR9XVZwc/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FU9UR9XVZwc/hqdefaul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30905"/>
                    </a:xfrm>
                    <a:prstGeom prst="rect">
                      <a:avLst/>
                    </a:prstGeom>
                    <a:noFill/>
                    <a:ln>
                      <a:noFill/>
                    </a:ln>
                  </pic:spPr>
                </pic:pic>
              </a:graphicData>
            </a:graphic>
          </wp:inline>
        </w:drawing>
      </w:r>
    </w:p>
    <w:p w:rsidR="00481E33" w:rsidRPr="00481E33" w:rsidRDefault="00481E33" w:rsidP="00481E33">
      <w:pPr>
        <w:shd w:val="clear" w:color="auto" w:fill="FFFFFF"/>
        <w:spacing w:after="0" w:line="240" w:lineRule="auto"/>
        <w:textAlignment w:val="baseline"/>
        <w:rPr>
          <w:ins w:id="14" w:author="Unknown"/>
          <w:rFonts w:ascii="Times New Roman" w:eastAsia="Times New Roman" w:hAnsi="Times New Roman" w:cs="Times New Roman"/>
          <w:sz w:val="28"/>
          <w:szCs w:val="28"/>
        </w:rPr>
      </w:pPr>
      <w:ins w:id="15" w:author="Unknown">
        <w:r w:rsidRPr="00481E33">
          <w:rPr>
            <w:rFonts w:ascii="Times New Roman" w:eastAsia="Times New Roman" w:hAnsi="Times New Roman" w:cs="Times New Roman"/>
            <w:sz w:val="28"/>
            <w:szCs w:val="28"/>
          </w:rPr>
          <w:br/>
          <w:t>A principal at a certain school claims that the students in his school are above average intelligence. A random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"https://www.statisticshowto.com/sample/"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sample </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of thirty students IQ scores have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"https://www.statisticshowto.com/mean"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mean </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score of 112. Is there sufficient evidence to support the principal’s claim? The mean population IQ is 100 with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"https://www.statisticshowto.com/probability-and-statistics/standard-deviation/"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standard deviation</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of 15.</w:t>
        </w:r>
      </w:ins>
    </w:p>
    <w:p w:rsidR="00481E33" w:rsidRPr="00481E33" w:rsidRDefault="00481E33" w:rsidP="00481E33">
      <w:pPr>
        <w:shd w:val="clear" w:color="auto" w:fill="FFFFFF"/>
        <w:spacing w:after="0" w:line="240" w:lineRule="auto"/>
        <w:textAlignment w:val="baseline"/>
        <w:rPr>
          <w:ins w:id="16" w:author="Unknown"/>
          <w:rFonts w:ascii="Times New Roman" w:eastAsia="Times New Roman" w:hAnsi="Times New Roman" w:cs="Times New Roman"/>
          <w:sz w:val="28"/>
          <w:szCs w:val="28"/>
        </w:rPr>
      </w:pPr>
      <w:ins w:id="17" w:author="Unknown">
        <w:r w:rsidRPr="00481E33">
          <w:rPr>
            <w:rFonts w:ascii="Times New Roman" w:eastAsia="Times New Roman" w:hAnsi="Times New Roman" w:cs="Times New Roman"/>
            <w:sz w:val="28"/>
            <w:szCs w:val="28"/>
            <w:bdr w:val="none" w:sz="0" w:space="0" w:color="auto" w:frame="1"/>
          </w:rPr>
          <w:t>Step 1: </w:t>
        </w:r>
        <w:r w:rsidRPr="00481E33">
          <w:rPr>
            <w:rFonts w:ascii="Times New Roman" w:eastAsia="Times New Roman" w:hAnsi="Times New Roman" w:cs="Times New Roman"/>
            <w:sz w:val="28"/>
            <w:szCs w:val="28"/>
          </w:rPr>
          <w:t>State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"https://www.statisticshowto.com/probability-and-statistics/null-hypothesis/" \l "state"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Null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The accepted fact is that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"https://www.statisticshowto.com/population-mean/"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population mean</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is 100, so: H</w:t>
        </w:r>
        <w:r w:rsidRPr="00481E33">
          <w:rPr>
            <w:rFonts w:ascii="Times New Roman" w:eastAsia="Times New Roman" w:hAnsi="Times New Roman" w:cs="Times New Roman"/>
            <w:sz w:val="28"/>
            <w:szCs w:val="28"/>
            <w:bdr w:val="none" w:sz="0" w:space="0" w:color="auto" w:frame="1"/>
            <w:vertAlign w:val="subscript"/>
          </w:rPr>
          <w:t>0</w:t>
        </w:r>
        <w:r w:rsidRPr="00481E33">
          <w:rPr>
            <w:rFonts w:ascii="Times New Roman" w:eastAsia="Times New Roman" w:hAnsi="Times New Roman" w:cs="Times New Roman"/>
            <w:sz w:val="28"/>
            <w:szCs w:val="28"/>
          </w:rPr>
          <w:t>: μ=100.</w:t>
        </w:r>
      </w:ins>
    </w:p>
    <w:p w:rsidR="00481E33" w:rsidRPr="00481E33" w:rsidRDefault="00481E33" w:rsidP="00481E33">
      <w:pPr>
        <w:shd w:val="clear" w:color="auto" w:fill="FFFFFF"/>
        <w:spacing w:after="0" w:line="240" w:lineRule="auto"/>
        <w:textAlignment w:val="baseline"/>
        <w:rPr>
          <w:ins w:id="18" w:author="Unknown"/>
          <w:rFonts w:ascii="Times New Roman" w:eastAsia="Times New Roman" w:hAnsi="Times New Roman" w:cs="Times New Roman"/>
          <w:sz w:val="28"/>
          <w:szCs w:val="28"/>
        </w:rPr>
      </w:pPr>
      <w:ins w:id="19" w:author="Unknown">
        <w:r w:rsidRPr="00481E33">
          <w:rPr>
            <w:rFonts w:ascii="Times New Roman" w:eastAsia="Times New Roman" w:hAnsi="Times New Roman" w:cs="Times New Roman"/>
            <w:sz w:val="28"/>
            <w:szCs w:val="28"/>
            <w:bdr w:val="none" w:sz="0" w:space="0" w:color="auto" w:frame="1"/>
          </w:rPr>
          <w:t>Step 2: </w:t>
        </w:r>
        <w:r w:rsidRPr="00481E33">
          <w:rPr>
            <w:rFonts w:ascii="Times New Roman" w:eastAsia="Times New Roman" w:hAnsi="Times New Roman" w:cs="Times New Roman"/>
            <w:sz w:val="28"/>
            <w:szCs w:val="28"/>
          </w:rPr>
          <w:t>State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"https://www.statisticshowto.com/what-is-an-alternate-hypothesis/"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Alternate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The claim is that the students have above average IQ scores, so</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t>H</w:t>
        </w:r>
        <w:r w:rsidRPr="00481E33">
          <w:rPr>
            <w:rFonts w:ascii="Times New Roman" w:eastAsia="Times New Roman" w:hAnsi="Times New Roman" w:cs="Times New Roman"/>
            <w:sz w:val="28"/>
            <w:szCs w:val="28"/>
            <w:bdr w:val="none" w:sz="0" w:space="0" w:color="auto" w:frame="1"/>
            <w:vertAlign w:val="subscript"/>
          </w:rPr>
          <w:t>1</w:t>
        </w:r>
        <w:r w:rsidRPr="00481E33">
          <w:rPr>
            <w:rFonts w:ascii="Times New Roman" w:eastAsia="Times New Roman" w:hAnsi="Times New Roman" w:cs="Times New Roman"/>
            <w:sz w:val="28"/>
            <w:szCs w:val="28"/>
          </w:rPr>
          <w:t>: μ &gt; 100.</w:t>
        </w:r>
        <w:r w:rsidRPr="00481E33">
          <w:rPr>
            <w:rFonts w:ascii="Times New Roman" w:eastAsia="Times New Roman" w:hAnsi="Times New Roman" w:cs="Times New Roman"/>
            <w:sz w:val="28"/>
            <w:szCs w:val="28"/>
          </w:rPr>
          <w:br/>
          <w:t>The fact that we are looking for scores “greater than” a certain point means that this is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"https://www.statisticshowto.com/probability-and-statistics/hypothesis-testing/one-tailed-test-or-two/"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one-tailed test.</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240" w:lineRule="auto"/>
        <w:textAlignment w:val="baseline"/>
        <w:rPr>
          <w:ins w:id="20" w:author="Unknown"/>
          <w:rFonts w:ascii="Times New Roman" w:eastAsia="Times New Roman" w:hAnsi="Times New Roman" w:cs="Times New Roman"/>
          <w:sz w:val="28"/>
          <w:szCs w:val="28"/>
        </w:rPr>
      </w:pPr>
      <w:ins w:id="21" w:author="Unknown">
        <w:r w:rsidRPr="00481E33">
          <w:rPr>
            <w:rFonts w:ascii="Times New Roman" w:eastAsia="Times New Roman" w:hAnsi="Times New Roman" w:cs="Times New Roman"/>
            <w:sz w:val="28"/>
            <w:szCs w:val="28"/>
            <w:bdr w:val="none" w:sz="0" w:space="0" w:color="auto" w:frame="1"/>
          </w:rPr>
          <w:t>Step 3: </w:t>
        </w:r>
        <w:r w:rsidRPr="00481E33">
          <w:rPr>
            <w:rFonts w:ascii="Times New Roman" w:eastAsia="Times New Roman" w:hAnsi="Times New Roman" w:cs="Times New Roman"/>
            <w:sz w:val="28"/>
            <w:szCs w:val="28"/>
          </w:rPr>
          <w:t>Draw a picture to help you visualize the problem.</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rPr>
          <w:br w:type="textWrapping" w:clear="left"/>
        </w:r>
        <w:r w:rsidRPr="00481E33">
          <w:rPr>
            <w:rFonts w:ascii="Times New Roman" w:eastAsia="Times New Roman" w:hAnsi="Times New Roman" w:cs="Times New Roman"/>
            <w:sz w:val="28"/>
            <w:szCs w:val="28"/>
          </w:rPr>
          <w:lastRenderedPageBreak/>
          <w:br/>
        </w:r>
      </w:ins>
      <w:r w:rsidRPr="00481E33">
        <w:rPr>
          <w:rFonts w:ascii="Times New Roman" w:eastAsia="Times New Roman" w:hAnsi="Times New Roman" w:cs="Times New Roman"/>
          <w:noProof/>
          <w:sz w:val="28"/>
          <w:szCs w:val="28"/>
          <w:bdr w:val="none" w:sz="0" w:space="0" w:color="auto" w:frame="1"/>
        </w:rPr>
        <w:drawing>
          <wp:inline distT="0" distB="0" distL="0" distR="0" wp14:anchorId="593B3A70" wp14:editId="503DC84F">
            <wp:extent cx="2900045" cy="2177415"/>
            <wp:effectExtent l="0" t="0" r="0" b="0"/>
            <wp:docPr id="5" name="Picture 5" descr="hypothesis testing example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pothesis testing example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045" cy="2177415"/>
                    </a:xfrm>
                    <a:prstGeom prst="rect">
                      <a:avLst/>
                    </a:prstGeom>
                    <a:noFill/>
                    <a:ln>
                      <a:noFill/>
                    </a:ln>
                  </pic:spPr>
                </pic:pic>
              </a:graphicData>
            </a:graphic>
          </wp:inline>
        </w:drawing>
      </w:r>
    </w:p>
    <w:p w:rsidR="00481E33" w:rsidRPr="00481E33" w:rsidRDefault="00481E33" w:rsidP="00481E33">
      <w:pPr>
        <w:shd w:val="clear" w:color="auto" w:fill="FFFFFF"/>
        <w:spacing w:after="0" w:line="240" w:lineRule="auto"/>
        <w:textAlignment w:val="baseline"/>
        <w:rPr>
          <w:ins w:id="22" w:author="Unknown"/>
          <w:rFonts w:ascii="Times New Roman" w:eastAsia="Times New Roman" w:hAnsi="Times New Roman" w:cs="Times New Roman"/>
          <w:sz w:val="28"/>
          <w:szCs w:val="28"/>
        </w:rPr>
      </w:pPr>
      <w:ins w:id="23" w:author="Unknown">
        <w:r w:rsidRPr="00481E33">
          <w:rPr>
            <w:rFonts w:ascii="Times New Roman" w:eastAsia="Times New Roman" w:hAnsi="Times New Roman" w:cs="Times New Roman"/>
            <w:sz w:val="28"/>
            <w:szCs w:val="28"/>
            <w:bdr w:val="none" w:sz="0" w:space="0" w:color="auto" w:frame="1"/>
          </w:rPr>
          <w:t>Step 4: </w:t>
        </w:r>
        <w:r w:rsidRPr="00481E33">
          <w:rPr>
            <w:rFonts w:ascii="Times New Roman" w:eastAsia="Times New Roman" w:hAnsi="Times New Roman" w:cs="Times New Roman"/>
            <w:sz w:val="28"/>
            <w:szCs w:val="28"/>
          </w:rPr>
          <w:t>State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"https://www.statisticshowto.com/what-is-an-alpha-level/"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alpha level</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If you aren’t given an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"https://www.statisticshowto.com/what-is-an-alpha-level/"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alpha level</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use 5% (0.05).</w:t>
        </w:r>
      </w:ins>
    </w:p>
    <w:p w:rsidR="00481E33" w:rsidRPr="00481E33" w:rsidRDefault="00481E33" w:rsidP="00481E33">
      <w:pPr>
        <w:shd w:val="clear" w:color="auto" w:fill="FFFFFF"/>
        <w:spacing w:after="0" w:line="240" w:lineRule="auto"/>
        <w:textAlignment w:val="baseline"/>
        <w:rPr>
          <w:ins w:id="24" w:author="Unknown"/>
          <w:rFonts w:ascii="Times New Roman" w:eastAsia="Times New Roman" w:hAnsi="Times New Roman" w:cs="Times New Roman"/>
          <w:sz w:val="28"/>
          <w:szCs w:val="28"/>
        </w:rPr>
      </w:pPr>
      <w:ins w:id="25" w:author="Unknown">
        <w:r w:rsidRPr="00481E33">
          <w:rPr>
            <w:rFonts w:ascii="Times New Roman" w:eastAsia="Times New Roman" w:hAnsi="Times New Roman" w:cs="Times New Roman"/>
            <w:sz w:val="28"/>
            <w:szCs w:val="28"/>
            <w:bdr w:val="none" w:sz="0" w:space="0" w:color="auto" w:frame="1"/>
          </w:rPr>
          <w:t>Step 5: </w:t>
        </w:r>
        <w:r w:rsidRPr="00481E33">
          <w:rPr>
            <w:rFonts w:ascii="Times New Roman" w:eastAsia="Times New Roman" w:hAnsi="Times New Roman" w:cs="Times New Roman"/>
            <w:sz w:val="28"/>
            <w:szCs w:val="28"/>
          </w:rPr>
          <w:t>Find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"https://www.statisticshowto.com/rejection-region/"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rejection region</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area (given by your alpha level above) from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"https://www.statisticshowto.com/tables/z-table/"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z-table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An area of .05 is equal to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"https://www.statisticshowto.com/probability-and-statistics/z-score/"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z-score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of 1.645.</w:t>
        </w:r>
      </w:ins>
    </w:p>
    <w:p w:rsidR="00481E33" w:rsidRPr="00481E33" w:rsidRDefault="00481E33" w:rsidP="00481E33">
      <w:pPr>
        <w:shd w:val="clear" w:color="auto" w:fill="FFFFFF"/>
        <w:spacing w:after="0" w:line="240" w:lineRule="auto"/>
        <w:textAlignment w:val="baseline"/>
        <w:rPr>
          <w:ins w:id="26" w:author="Unknown"/>
          <w:rFonts w:ascii="Times New Roman" w:eastAsia="Times New Roman" w:hAnsi="Times New Roman" w:cs="Times New Roman"/>
          <w:sz w:val="28"/>
          <w:szCs w:val="28"/>
        </w:rPr>
      </w:pPr>
      <w:ins w:id="27" w:author="Unknown">
        <w:r w:rsidRPr="00481E33">
          <w:rPr>
            <w:rFonts w:ascii="Times New Roman" w:eastAsia="Times New Roman" w:hAnsi="Times New Roman" w:cs="Times New Roman"/>
            <w:sz w:val="28"/>
            <w:szCs w:val="28"/>
            <w:bdr w:val="none" w:sz="0" w:space="0" w:color="auto" w:frame="1"/>
          </w:rPr>
          <w:t>Step 6: </w:t>
        </w:r>
        <w:r w:rsidRPr="00481E33">
          <w:rPr>
            <w:rFonts w:ascii="Times New Roman" w:eastAsia="Times New Roman" w:hAnsi="Times New Roman" w:cs="Times New Roman"/>
            <w:sz w:val="28"/>
            <w:szCs w:val="28"/>
          </w:rPr>
          <w:t>Find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"https://www.statisticshowto.com/test-statistic/"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test statistic</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using this formula: </w:t>
        </w:r>
      </w:ins>
      <w:r w:rsidRPr="00481E33">
        <w:rPr>
          <w:rFonts w:ascii="Times New Roman" w:eastAsia="Times New Roman" w:hAnsi="Times New Roman" w:cs="Times New Roman"/>
          <w:noProof/>
          <w:sz w:val="28"/>
          <w:szCs w:val="28"/>
          <w:bdr w:val="none" w:sz="0" w:space="0" w:color="auto" w:frame="1"/>
        </w:rPr>
        <w:drawing>
          <wp:inline distT="0" distB="0" distL="0" distR="0" wp14:anchorId="39683BF7" wp14:editId="6ED14107">
            <wp:extent cx="1141095" cy="609600"/>
            <wp:effectExtent l="0" t="0" r="1905" b="0"/>
            <wp:docPr id="4" name="Picture 4" descr="z score formul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 score formul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1095" cy="609600"/>
                    </a:xfrm>
                    <a:prstGeom prst="rect">
                      <a:avLst/>
                    </a:prstGeom>
                    <a:noFill/>
                    <a:ln>
                      <a:noFill/>
                    </a:ln>
                  </pic:spPr>
                </pic:pic>
              </a:graphicData>
            </a:graphic>
          </wp:inline>
        </w:drawing>
      </w:r>
      <w:ins w:id="28" w:author="Unknown">
        <w:r w:rsidRPr="00481E33">
          <w:rPr>
            <w:rFonts w:ascii="Times New Roman" w:eastAsia="Times New Roman" w:hAnsi="Times New Roman" w:cs="Times New Roman"/>
            <w:sz w:val="28"/>
            <w:szCs w:val="28"/>
          </w:rPr>
          <w:br/>
          <w:t>For this set of data: z= (112.5 – 100) / (15/√30) = 4.56.</w:t>
        </w:r>
      </w:ins>
    </w:p>
    <w:p w:rsidR="00481E33" w:rsidRPr="00481E33" w:rsidRDefault="00481E33" w:rsidP="00481E33">
      <w:pPr>
        <w:shd w:val="clear" w:color="auto" w:fill="FFFFFF"/>
        <w:spacing w:after="0" w:line="240" w:lineRule="auto"/>
        <w:textAlignment w:val="baseline"/>
        <w:rPr>
          <w:ins w:id="29" w:author="Unknown"/>
          <w:rFonts w:ascii="Times New Roman" w:eastAsia="Times New Roman" w:hAnsi="Times New Roman" w:cs="Times New Roman"/>
          <w:sz w:val="28"/>
          <w:szCs w:val="28"/>
        </w:rPr>
      </w:pPr>
      <w:ins w:id="30" w:author="Unknown">
        <w:r w:rsidRPr="00481E33">
          <w:rPr>
            <w:rFonts w:ascii="Times New Roman" w:eastAsia="Times New Roman" w:hAnsi="Times New Roman" w:cs="Times New Roman"/>
            <w:sz w:val="28"/>
            <w:szCs w:val="28"/>
            <w:bdr w:val="none" w:sz="0" w:space="0" w:color="auto" w:frame="1"/>
          </w:rPr>
          <w:t>Step 6: </w:t>
        </w:r>
        <w:r w:rsidRPr="00481E33">
          <w:rPr>
            <w:rFonts w:ascii="Times New Roman" w:eastAsia="Times New Roman" w:hAnsi="Times New Roman" w:cs="Times New Roman"/>
            <w:sz w:val="28"/>
            <w:szCs w:val="28"/>
          </w:rPr>
          <w:t>If Step 6 is greater than Step 5, reject the null hypothesis. If it’s less than Step 5, you cannot reject the null hypothesis. In this case, it is greater (4.56 &gt; 1.645), so you can reject the null.</w:t>
        </w:r>
      </w:ins>
    </w:p>
    <w:p w:rsidR="00481E33" w:rsidRPr="00481E33" w:rsidRDefault="00481E33" w:rsidP="00481E33">
      <w:pPr>
        <w:shd w:val="clear" w:color="auto" w:fill="FFFFFF"/>
        <w:spacing w:after="0" w:line="525" w:lineRule="atLeast"/>
        <w:textAlignment w:val="baseline"/>
        <w:outlineLvl w:val="1"/>
        <w:rPr>
          <w:ins w:id="31" w:author="Unknown"/>
          <w:rFonts w:ascii="Times New Roman" w:eastAsia="Times New Roman" w:hAnsi="Times New Roman" w:cs="Times New Roman"/>
          <w:sz w:val="28"/>
          <w:szCs w:val="28"/>
        </w:rPr>
      </w:pPr>
      <w:ins w:id="32" w:author="Unknown">
        <w:r w:rsidRPr="00481E33">
          <w:rPr>
            <w:rFonts w:ascii="Times New Roman" w:eastAsia="Times New Roman" w:hAnsi="Times New Roman" w:cs="Times New Roman"/>
            <w:sz w:val="28"/>
            <w:szCs w:val="28"/>
          </w:rPr>
          <w:t>One Sample Hypothesis Testing Examples: #3</w:t>
        </w:r>
      </w:ins>
    </w:p>
    <w:p w:rsidR="00481E33" w:rsidRPr="00481E33" w:rsidRDefault="00481E33" w:rsidP="00481E33">
      <w:pPr>
        <w:shd w:val="clear" w:color="auto" w:fill="FFFFFF"/>
        <w:spacing w:after="0" w:line="240" w:lineRule="auto"/>
        <w:textAlignment w:val="baseline"/>
        <w:rPr>
          <w:ins w:id="33" w:author="Unknown"/>
          <w:rFonts w:ascii="Times New Roman" w:eastAsia="Times New Roman" w:hAnsi="Times New Roman" w:cs="Times New Roman"/>
          <w:sz w:val="28"/>
          <w:szCs w:val="28"/>
        </w:rPr>
      </w:pPr>
      <w:ins w:id="3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"https://www.nlm.nih.gov/medlineplus/ency/article/003482.htm"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Blood glucose levels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xml:space="preserve"> for obese patients have a mean of 100 with a standard deviation of 15. A researcher thinks that a diet high in raw cornstarch will have a positive or negative effect on blood glucose levels. </w:t>
        </w:r>
        <w:proofErr w:type="gramStart"/>
        <w:r w:rsidRPr="00481E33">
          <w:rPr>
            <w:rFonts w:ascii="Times New Roman" w:eastAsia="Times New Roman" w:hAnsi="Times New Roman" w:cs="Times New Roman"/>
            <w:sz w:val="28"/>
            <w:szCs w:val="28"/>
          </w:rPr>
          <w:t>A sample</w:t>
        </w:r>
        <w:proofErr w:type="gramEnd"/>
        <w:r w:rsidRPr="00481E33">
          <w:rPr>
            <w:rFonts w:ascii="Times New Roman" w:eastAsia="Times New Roman" w:hAnsi="Times New Roman" w:cs="Times New Roman"/>
            <w:sz w:val="28"/>
            <w:szCs w:val="28"/>
          </w:rPr>
          <w:t xml:space="preserve"> of 30 patients who have tried the raw cornstarch diet have a mean glucose level of 140. Test the hypothesis that the raw cornstarch had an effect.</w:t>
        </w:r>
      </w:ins>
    </w:p>
    <w:p w:rsidR="00481E33" w:rsidRPr="00481E33" w:rsidRDefault="00481E33" w:rsidP="00481E33">
      <w:pPr>
        <w:shd w:val="clear" w:color="auto" w:fill="FFFFFF"/>
        <w:spacing w:after="0" w:line="240" w:lineRule="auto"/>
        <w:textAlignment w:val="baseline"/>
        <w:rPr>
          <w:ins w:id="35" w:author="Unknown"/>
          <w:rFonts w:ascii="Times New Roman" w:eastAsia="Times New Roman" w:hAnsi="Times New Roman" w:cs="Times New Roman"/>
          <w:sz w:val="28"/>
          <w:szCs w:val="28"/>
        </w:rPr>
      </w:pPr>
      <w:ins w:id="36" w:author="Unknown">
        <w:r w:rsidRPr="00481E33">
          <w:rPr>
            <w:rFonts w:ascii="Times New Roman" w:eastAsia="Times New Roman" w:hAnsi="Times New Roman" w:cs="Times New Roman"/>
            <w:sz w:val="28"/>
            <w:szCs w:val="28"/>
            <w:bdr w:val="none" w:sz="0" w:space="0" w:color="auto" w:frame="1"/>
          </w:rPr>
          <w:t>Step 1: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"https://www.statisticshowto.com/probability-and-statistics/null-hypothesis/" \l "state"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State the null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H</w:t>
        </w:r>
        <w:r w:rsidRPr="00481E33">
          <w:rPr>
            <w:rFonts w:ascii="Times New Roman" w:eastAsia="Times New Roman" w:hAnsi="Times New Roman" w:cs="Times New Roman"/>
            <w:sz w:val="28"/>
            <w:szCs w:val="28"/>
            <w:bdr w:val="none" w:sz="0" w:space="0" w:color="auto" w:frame="1"/>
            <w:vertAlign w:val="subscript"/>
          </w:rPr>
          <w:t>0</w:t>
        </w:r>
        <w:proofErr w:type="gramStart"/>
        <w:r w:rsidRPr="00481E33">
          <w:rPr>
            <w:rFonts w:ascii="Times New Roman" w:eastAsia="Times New Roman" w:hAnsi="Times New Roman" w:cs="Times New Roman"/>
            <w:sz w:val="28"/>
            <w:szCs w:val="28"/>
          </w:rPr>
          <w:t>:μ</w:t>
        </w:r>
        <w:proofErr w:type="gramEnd"/>
        <w:r w:rsidRPr="00481E33">
          <w:rPr>
            <w:rFonts w:ascii="Times New Roman" w:eastAsia="Times New Roman" w:hAnsi="Times New Roman" w:cs="Times New Roman"/>
            <w:sz w:val="28"/>
            <w:szCs w:val="28"/>
          </w:rPr>
          <w:t>=100</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Step 2: </w:t>
        </w:r>
        <w:r w:rsidRPr="00481E33">
          <w:rPr>
            <w:rFonts w:ascii="Times New Roman" w:eastAsia="Times New Roman" w:hAnsi="Times New Roman" w:cs="Times New Roman"/>
            <w:sz w:val="28"/>
            <w:szCs w:val="28"/>
          </w:rPr>
          <w:t>State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"https://www.statisticshowto.com/what-is-an-alternate-hypothesis/"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alternate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H</w:t>
        </w:r>
        <w:r w:rsidRPr="00481E33">
          <w:rPr>
            <w:rFonts w:ascii="Times New Roman" w:eastAsia="Times New Roman" w:hAnsi="Times New Roman" w:cs="Times New Roman"/>
            <w:sz w:val="28"/>
            <w:szCs w:val="28"/>
            <w:bdr w:val="none" w:sz="0" w:space="0" w:color="auto" w:frame="1"/>
            <w:vertAlign w:val="subscript"/>
          </w:rPr>
          <w:t>1</w:t>
        </w:r>
        <w:r w:rsidRPr="00481E33">
          <w:rPr>
            <w:rFonts w:ascii="Times New Roman" w:eastAsia="Times New Roman" w:hAnsi="Times New Roman" w:cs="Times New Roman"/>
            <w:sz w:val="28"/>
            <w:szCs w:val="28"/>
          </w:rPr>
          <w:t>:≠100</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Step 3: </w:t>
        </w:r>
        <w:r w:rsidRPr="00481E33">
          <w:rPr>
            <w:rFonts w:ascii="Times New Roman" w:eastAsia="Times New Roman" w:hAnsi="Times New Roman" w:cs="Times New Roman"/>
            <w:sz w:val="28"/>
            <w:szCs w:val="28"/>
          </w:rPr>
          <w:t>State your</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"https://www.statisticshowto.com/what-is-an-alpha-level/"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 alpha level.</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We’ll use 0.05 for this example. As this is a two-tailed test, split the alpha into two.</w:t>
        </w:r>
        <w:r w:rsidRPr="00481E33">
          <w:rPr>
            <w:rFonts w:ascii="Times New Roman" w:eastAsia="Times New Roman" w:hAnsi="Times New Roman" w:cs="Times New Roman"/>
            <w:sz w:val="28"/>
            <w:szCs w:val="28"/>
          </w:rPr>
          <w:br/>
          <w:t>0.05/2=0.025</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Step 4: </w:t>
        </w:r>
        <w:r w:rsidRPr="00481E33">
          <w:rPr>
            <w:rFonts w:ascii="Times New Roman" w:eastAsia="Times New Roman" w:hAnsi="Times New Roman" w:cs="Times New Roman"/>
            <w:sz w:val="28"/>
            <w:szCs w:val="28"/>
          </w:rPr>
          <w:t>Find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"https://www.statisticshowto.com/probability-and-statistics/z-score/"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z-score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associated with your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"https://www.statisticshowto.com/what-is-an-alpha-level/"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alpha level</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You’re looking for the area in </w:t>
        </w:r>
        <w:r w:rsidRPr="00481E33">
          <w:rPr>
            <w:rFonts w:ascii="Times New Roman" w:eastAsia="Times New Roman" w:hAnsi="Times New Roman" w:cs="Times New Roman"/>
            <w:i/>
            <w:iCs/>
            <w:sz w:val="28"/>
            <w:szCs w:val="28"/>
            <w:bdr w:val="none" w:sz="0" w:space="0" w:color="auto" w:frame="1"/>
          </w:rPr>
          <w:t>one tail only</w:t>
        </w:r>
        <w:r w:rsidRPr="00481E33">
          <w:rPr>
            <w:rFonts w:ascii="Times New Roman" w:eastAsia="Times New Roman" w:hAnsi="Times New Roman" w:cs="Times New Roman"/>
            <w:sz w:val="28"/>
            <w:szCs w:val="28"/>
          </w:rPr>
          <w:t>. A z-score for 0.75(1-0.025=0.975) is 1.96. As this is a two-tailed test, you would also be considering the left tail (z = 1.96</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Step 5: </w:t>
        </w:r>
        <w:r w:rsidRPr="00481E33">
          <w:rPr>
            <w:rFonts w:ascii="Times New Roman" w:eastAsia="Times New Roman" w:hAnsi="Times New Roman" w:cs="Times New Roman"/>
            <w:sz w:val="28"/>
            <w:szCs w:val="28"/>
          </w:rPr>
          <w:t>Find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"https://www.statisticshowto.com/test-statistic/"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test statistic</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using this formula: </w:t>
        </w:r>
      </w:ins>
      <w:r w:rsidRPr="00481E33">
        <w:rPr>
          <w:rFonts w:ascii="Times New Roman" w:eastAsia="Times New Roman" w:hAnsi="Times New Roman" w:cs="Times New Roman"/>
          <w:noProof/>
          <w:sz w:val="28"/>
          <w:szCs w:val="28"/>
          <w:bdr w:val="none" w:sz="0" w:space="0" w:color="auto" w:frame="1"/>
        </w:rPr>
        <w:drawing>
          <wp:inline distT="0" distB="0" distL="0" distR="0" wp14:anchorId="13C4467E" wp14:editId="6BD0FB61">
            <wp:extent cx="1141095" cy="609600"/>
            <wp:effectExtent l="0" t="0" r="1905" b="0"/>
            <wp:docPr id="3" name="Picture 3" descr="z score formul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 score formul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1095" cy="609600"/>
                    </a:xfrm>
                    <a:prstGeom prst="rect">
                      <a:avLst/>
                    </a:prstGeom>
                    <a:noFill/>
                    <a:ln>
                      <a:noFill/>
                    </a:ln>
                  </pic:spPr>
                </pic:pic>
              </a:graphicData>
            </a:graphic>
          </wp:inline>
        </w:drawing>
      </w:r>
      <w:ins w:id="37" w:author="Unknown">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rPr>
          <w:lastRenderedPageBreak/>
          <w:t>z = (140 – 100) / (15/√30) = 14.60.</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Step 6: </w:t>
        </w:r>
        <w:r w:rsidRPr="00481E33">
          <w:rPr>
            <w:rFonts w:ascii="Times New Roman" w:eastAsia="Times New Roman" w:hAnsi="Times New Roman" w:cs="Times New Roman"/>
            <w:sz w:val="28"/>
            <w:szCs w:val="28"/>
          </w:rPr>
          <w:t>If Step 5 is less than -1.96 or greater than 1.96 (Step 3),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"https://www.statisticshowto.com/support-or-reject-null-hypothesis/"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reject the null hypothesis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In this case, it is greater, so you </w:t>
        </w:r>
        <w:r w:rsidRPr="00481E33">
          <w:rPr>
            <w:rFonts w:ascii="Times New Roman" w:eastAsia="Times New Roman" w:hAnsi="Times New Roman" w:cs="Times New Roman"/>
            <w:i/>
            <w:iCs/>
            <w:sz w:val="28"/>
            <w:szCs w:val="28"/>
            <w:bdr w:val="none" w:sz="0" w:space="0" w:color="auto" w:frame="1"/>
          </w:rPr>
          <w:t>can</w:t>
        </w:r>
        <w:r w:rsidRPr="00481E33">
          <w:rPr>
            <w:rFonts w:ascii="Times New Roman" w:eastAsia="Times New Roman" w:hAnsi="Times New Roman" w:cs="Times New Roman"/>
            <w:sz w:val="28"/>
            <w:szCs w:val="28"/>
          </w:rPr>
          <w:t> reject the null.</w:t>
        </w:r>
      </w:ins>
    </w:p>
    <w:p w:rsidR="00481E33" w:rsidRPr="00481E33" w:rsidRDefault="00481E33" w:rsidP="00481E33">
      <w:pPr>
        <w:shd w:val="clear" w:color="auto" w:fill="FFFFFF"/>
        <w:spacing w:after="225" w:line="240" w:lineRule="auto"/>
        <w:textAlignment w:val="baseline"/>
        <w:rPr>
          <w:ins w:id="38" w:author="Unknown"/>
          <w:rFonts w:ascii="Times New Roman" w:eastAsia="Times New Roman" w:hAnsi="Times New Roman" w:cs="Times New Roman"/>
          <w:sz w:val="28"/>
          <w:szCs w:val="28"/>
        </w:rPr>
      </w:pPr>
      <w:ins w:id="39" w:author="Unknown">
        <w:r w:rsidRPr="00481E33">
          <w:rPr>
            <w:rFonts w:ascii="Times New Roman" w:eastAsia="Times New Roman" w:hAnsi="Times New Roman" w:cs="Times New Roman"/>
            <w:sz w:val="28"/>
            <w:szCs w:val="28"/>
          </w:rPr>
          <w:t>*This process is made much easier if you use a TI-83 or Excel to calculate the z-score (the “critical value”).</w:t>
        </w:r>
        <w:r w:rsidRPr="00481E33">
          <w:rPr>
            <w:rFonts w:ascii="Times New Roman" w:eastAsia="Times New Roman" w:hAnsi="Times New Roman" w:cs="Times New Roman"/>
            <w:sz w:val="28"/>
            <w:szCs w:val="28"/>
          </w:rPr>
          <w:br/>
          <w:t>See:</w:t>
        </w:r>
      </w:ins>
    </w:p>
    <w:p w:rsidR="00481E33" w:rsidRPr="00481E33" w:rsidRDefault="00481E33" w:rsidP="00481E33">
      <w:pPr>
        <w:numPr>
          <w:ilvl w:val="0"/>
          <w:numId w:val="10"/>
        </w:numPr>
        <w:shd w:val="clear" w:color="auto" w:fill="FFFFFF"/>
        <w:spacing w:after="0" w:line="240" w:lineRule="auto"/>
        <w:ind w:left="450"/>
        <w:textAlignment w:val="baseline"/>
        <w:rPr>
          <w:ins w:id="40" w:author="Unknown"/>
          <w:rFonts w:ascii="Times New Roman" w:eastAsia="Times New Roman" w:hAnsi="Times New Roman" w:cs="Times New Roman"/>
          <w:sz w:val="28"/>
          <w:szCs w:val="28"/>
        </w:rPr>
      </w:pPr>
      <w:ins w:id="41"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"https://www.statisticshowto.com/critical-z-value-ti-83/"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Critical z value TI 83</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0"/>
        </w:numPr>
        <w:shd w:val="clear" w:color="auto" w:fill="FFFFFF"/>
        <w:spacing w:after="0" w:line="240" w:lineRule="auto"/>
        <w:ind w:left="450"/>
        <w:textAlignment w:val="baseline"/>
        <w:rPr>
          <w:ins w:id="42" w:author="Unknown"/>
          <w:rFonts w:ascii="Times New Roman" w:eastAsia="Times New Roman" w:hAnsi="Times New Roman" w:cs="Times New Roman"/>
          <w:sz w:val="28"/>
          <w:szCs w:val="28"/>
        </w:rPr>
      </w:pPr>
      <w:ins w:id="43"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"https://www.statisticshowto.com/probability-and-statistics/z-score/" \l "ZExcel"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 Score in Excel</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525" w:lineRule="atLeast"/>
        <w:textAlignment w:val="baseline"/>
        <w:outlineLvl w:val="1"/>
        <w:rPr>
          <w:ins w:id="44" w:author="Unknown"/>
          <w:rFonts w:ascii="Times New Roman" w:eastAsia="Times New Roman" w:hAnsi="Times New Roman" w:cs="Times New Roman"/>
          <w:sz w:val="28"/>
          <w:szCs w:val="28"/>
        </w:rPr>
      </w:pPr>
      <w:ins w:id="45" w:author="Unknown">
        <w:r w:rsidRPr="00481E33">
          <w:rPr>
            <w:rFonts w:ascii="Times New Roman" w:eastAsia="Times New Roman" w:hAnsi="Times New Roman" w:cs="Times New Roman"/>
            <w:sz w:val="28"/>
            <w:szCs w:val="28"/>
          </w:rPr>
          <w:t>Hypothesis Testing Examples: Mean (Using TI 83)</w:t>
        </w:r>
      </w:ins>
    </w:p>
    <w:p w:rsidR="00481E33" w:rsidRPr="00481E33" w:rsidRDefault="00481E33" w:rsidP="00481E33">
      <w:pPr>
        <w:shd w:val="clear" w:color="auto" w:fill="FFFFFF"/>
        <w:spacing w:after="0" w:line="240" w:lineRule="auto"/>
        <w:textAlignment w:val="baseline"/>
        <w:rPr>
          <w:ins w:id="46" w:author="Unknown"/>
          <w:rFonts w:ascii="Times New Roman" w:eastAsia="Times New Roman" w:hAnsi="Times New Roman" w:cs="Times New Roman"/>
          <w:sz w:val="28"/>
          <w:szCs w:val="28"/>
        </w:rPr>
      </w:pPr>
      <w:ins w:id="47" w:author="Unknown">
        <w:r w:rsidRPr="00481E33">
          <w:rPr>
            <w:rFonts w:ascii="Times New Roman" w:eastAsia="Times New Roman" w:hAnsi="Times New Roman" w:cs="Times New Roman"/>
            <w:sz w:val="28"/>
            <w:szCs w:val="28"/>
          </w:rPr>
          <w:t>You can use the </w:t>
        </w:r>
        <w:r w:rsidRPr="00481E33">
          <w:rPr>
            <w:rFonts w:ascii="Times New Roman" w:eastAsia="Times New Roman" w:hAnsi="Times New Roman" w:cs="Times New Roman"/>
            <w:b/>
            <w:bCs/>
            <w:sz w:val="28"/>
            <w:szCs w:val="28"/>
            <w:bdr w:val="none" w:sz="0" w:space="0" w:color="auto" w:frame="1"/>
          </w:rPr>
          <w:t>TI 83</w:t>
        </w:r>
        <w:r w:rsidRPr="00481E33">
          <w:rPr>
            <w:rFonts w:ascii="Times New Roman" w:eastAsia="Times New Roman" w:hAnsi="Times New Roman" w:cs="Times New Roman"/>
            <w:sz w:val="28"/>
            <w:szCs w:val="28"/>
          </w:rPr>
          <w:t> calculator for hypothesis testing, but the calculator won’t figure out the null and alternate hypotheses; that’s up to you to read the question and input it into the calculator.</w:t>
        </w:r>
      </w:ins>
    </w:p>
    <w:p w:rsidR="00481E33" w:rsidRPr="00481E33" w:rsidRDefault="00481E33" w:rsidP="00481E33">
      <w:pPr>
        <w:shd w:val="clear" w:color="auto" w:fill="FFFFFF"/>
        <w:spacing w:after="0" w:line="240" w:lineRule="auto"/>
        <w:textAlignment w:val="baseline"/>
        <w:rPr>
          <w:ins w:id="48" w:author="Unknown"/>
          <w:rFonts w:ascii="Times New Roman" w:eastAsia="Times New Roman" w:hAnsi="Times New Roman" w:cs="Times New Roman"/>
          <w:sz w:val="28"/>
          <w:szCs w:val="28"/>
        </w:rPr>
      </w:pPr>
      <w:ins w:id="49" w:author="Unknown">
        <w:r w:rsidRPr="00481E33">
          <w:rPr>
            <w:rFonts w:ascii="Times New Roman" w:eastAsia="Times New Roman" w:hAnsi="Times New Roman" w:cs="Times New Roman"/>
            <w:b/>
            <w:bCs/>
            <w:sz w:val="28"/>
            <w:szCs w:val="28"/>
            <w:bdr w:val="none" w:sz="0" w:space="0" w:color="auto" w:frame="1"/>
          </w:rPr>
          <w:t>Example problem</w:t>
        </w:r>
        <w:r w:rsidRPr="00481E33">
          <w:rPr>
            <w:rFonts w:ascii="Times New Roman" w:eastAsia="Times New Roman" w:hAnsi="Times New Roman" w:cs="Times New Roman"/>
            <w:sz w:val="28"/>
            <w:szCs w:val="28"/>
          </w:rPr>
          <w:t>: A sample of 200 people has a mean age of 21 with a population standard deviation (σ) of 5. Test the hypothesis that the population mean is 18.9 at α = 0.05.</w:t>
        </w:r>
      </w:ins>
    </w:p>
    <w:p w:rsidR="00481E33" w:rsidRPr="00481E33" w:rsidRDefault="00481E33" w:rsidP="00481E33">
      <w:pPr>
        <w:shd w:val="clear" w:color="auto" w:fill="FFFFFF"/>
        <w:spacing w:after="0" w:line="240" w:lineRule="auto"/>
        <w:textAlignment w:val="baseline"/>
        <w:rPr>
          <w:ins w:id="50" w:author="Unknown"/>
          <w:rFonts w:ascii="Times New Roman" w:eastAsia="Times New Roman" w:hAnsi="Times New Roman" w:cs="Times New Roman"/>
          <w:sz w:val="28"/>
          <w:szCs w:val="28"/>
        </w:rPr>
      </w:pPr>
      <w:ins w:id="51" w:author="Unknown">
        <w:r w:rsidRPr="00481E33">
          <w:rPr>
            <w:rFonts w:ascii="Times New Roman" w:eastAsia="Times New Roman" w:hAnsi="Times New Roman" w:cs="Times New Roman"/>
            <w:b/>
            <w:bCs/>
            <w:sz w:val="28"/>
            <w:szCs w:val="28"/>
            <w:bdr w:val="none" w:sz="0" w:space="0" w:color="auto" w:frame="1"/>
          </w:rPr>
          <w:t>Step 1:</w:t>
        </w:r>
        <w:r w:rsidRPr="00481E33">
          <w:rPr>
            <w:rFonts w:ascii="Times New Roman" w:eastAsia="Times New Roman" w:hAnsi="Times New Roman" w:cs="Times New Roman"/>
            <w:sz w:val="28"/>
            <w:szCs w:val="28"/>
          </w:rPr>
          <w:t> State the null hypothesis. In this case, the null hypothesis is that the population mean is 18.9, so we write</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b/>
            <w:bCs/>
            <w:sz w:val="28"/>
            <w:szCs w:val="28"/>
            <w:bdr w:val="none" w:sz="0" w:space="0" w:color="auto" w:frame="1"/>
          </w:rPr>
          <w:t>H</w:t>
        </w:r>
        <w:r w:rsidRPr="00481E33">
          <w:rPr>
            <w:rFonts w:ascii="Times New Roman" w:eastAsia="Times New Roman" w:hAnsi="Times New Roman" w:cs="Times New Roman"/>
            <w:b/>
            <w:bCs/>
            <w:sz w:val="28"/>
            <w:szCs w:val="28"/>
            <w:bdr w:val="none" w:sz="0" w:space="0" w:color="auto" w:frame="1"/>
            <w:vertAlign w:val="subscript"/>
          </w:rPr>
          <w:t>0</w:t>
        </w:r>
        <w:r w:rsidRPr="00481E33">
          <w:rPr>
            <w:rFonts w:ascii="Times New Roman" w:eastAsia="Times New Roman" w:hAnsi="Times New Roman" w:cs="Times New Roman"/>
            <w:b/>
            <w:bCs/>
            <w:sz w:val="28"/>
            <w:szCs w:val="28"/>
            <w:bdr w:val="none" w:sz="0" w:space="0" w:color="auto" w:frame="1"/>
          </w:rPr>
          <w:t>: μ = 18.9</w:t>
        </w:r>
      </w:ins>
    </w:p>
    <w:p w:rsidR="00481E33" w:rsidRPr="00481E33" w:rsidRDefault="00481E33" w:rsidP="00481E33">
      <w:pPr>
        <w:shd w:val="clear" w:color="auto" w:fill="FFFFFF"/>
        <w:spacing w:after="0" w:line="240" w:lineRule="auto"/>
        <w:textAlignment w:val="baseline"/>
        <w:rPr>
          <w:ins w:id="52" w:author="Unknown"/>
          <w:rFonts w:ascii="Times New Roman" w:eastAsia="Times New Roman" w:hAnsi="Times New Roman" w:cs="Times New Roman"/>
          <w:sz w:val="28"/>
          <w:szCs w:val="28"/>
        </w:rPr>
      </w:pPr>
      <w:ins w:id="53" w:author="Unknown">
        <w:r w:rsidRPr="00481E33">
          <w:rPr>
            <w:rFonts w:ascii="Times New Roman" w:eastAsia="Times New Roman" w:hAnsi="Times New Roman" w:cs="Times New Roman"/>
            <w:b/>
            <w:bCs/>
            <w:sz w:val="28"/>
            <w:szCs w:val="28"/>
            <w:bdr w:val="none" w:sz="0" w:space="0" w:color="auto" w:frame="1"/>
          </w:rPr>
          <w:t>Step 2:</w:t>
        </w:r>
        <w:r w:rsidRPr="00481E33">
          <w:rPr>
            <w:rFonts w:ascii="Times New Roman" w:eastAsia="Times New Roman" w:hAnsi="Times New Roman" w:cs="Times New Roman"/>
            <w:sz w:val="28"/>
            <w:szCs w:val="28"/>
          </w:rPr>
          <w:t> State the alternative hypothesis. We want to know if our sample, which has a mean of 21 instead of 18.9, really is different from the population, therefore our alternate hypothesis</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b/>
            <w:bCs/>
            <w:sz w:val="28"/>
            <w:szCs w:val="28"/>
            <w:bdr w:val="none" w:sz="0" w:space="0" w:color="auto" w:frame="1"/>
          </w:rPr>
          <w:t>H</w:t>
        </w:r>
        <w:r w:rsidRPr="00481E33">
          <w:rPr>
            <w:rFonts w:ascii="Times New Roman" w:eastAsia="Times New Roman" w:hAnsi="Times New Roman" w:cs="Times New Roman"/>
            <w:b/>
            <w:bCs/>
            <w:sz w:val="28"/>
            <w:szCs w:val="28"/>
            <w:bdr w:val="none" w:sz="0" w:space="0" w:color="auto" w:frame="1"/>
            <w:vertAlign w:val="subscript"/>
          </w:rPr>
          <w:t>1</w:t>
        </w:r>
        <w:r w:rsidRPr="00481E33">
          <w:rPr>
            <w:rFonts w:ascii="Times New Roman" w:eastAsia="Times New Roman" w:hAnsi="Times New Roman" w:cs="Times New Roman"/>
            <w:b/>
            <w:bCs/>
            <w:sz w:val="28"/>
            <w:szCs w:val="28"/>
            <w:bdr w:val="none" w:sz="0" w:space="0" w:color="auto" w:frame="1"/>
          </w:rPr>
          <w:t>: μ ≠ 18.9</w:t>
        </w:r>
      </w:ins>
    </w:p>
    <w:p w:rsidR="00481E33" w:rsidRPr="00481E33" w:rsidRDefault="00481E33" w:rsidP="00481E33">
      <w:pPr>
        <w:shd w:val="clear" w:color="auto" w:fill="FFFFFF"/>
        <w:spacing w:after="0" w:line="240" w:lineRule="auto"/>
        <w:textAlignment w:val="baseline"/>
        <w:rPr>
          <w:ins w:id="54" w:author="Unknown"/>
          <w:rFonts w:ascii="Times New Roman" w:eastAsia="Times New Roman" w:hAnsi="Times New Roman" w:cs="Times New Roman"/>
          <w:sz w:val="28"/>
          <w:szCs w:val="28"/>
        </w:rPr>
      </w:pPr>
      <w:ins w:id="55" w:author="Unknown">
        <w:r w:rsidRPr="00481E33">
          <w:rPr>
            <w:rFonts w:ascii="Times New Roman" w:eastAsia="Times New Roman" w:hAnsi="Times New Roman" w:cs="Times New Roman"/>
            <w:b/>
            <w:bCs/>
            <w:sz w:val="28"/>
            <w:szCs w:val="28"/>
            <w:bdr w:val="none" w:sz="0" w:space="0" w:color="auto" w:frame="1"/>
          </w:rPr>
          <w:t>Step 3:</w:t>
        </w:r>
        <w:r w:rsidRPr="00481E33">
          <w:rPr>
            <w:rFonts w:ascii="Times New Roman" w:eastAsia="Times New Roman" w:hAnsi="Times New Roman" w:cs="Times New Roman"/>
            <w:sz w:val="28"/>
            <w:szCs w:val="28"/>
          </w:rPr>
          <w:t> Press Stat then press the </w:t>
        </w:r>
        <w:r w:rsidRPr="00481E33">
          <w:rPr>
            <w:rFonts w:ascii="Times New Roman" w:eastAsia="Times New Roman" w:hAnsi="Times New Roman" w:cs="Times New Roman"/>
            <w:b/>
            <w:bCs/>
            <w:sz w:val="28"/>
            <w:szCs w:val="28"/>
            <w:bdr w:val="none" w:sz="0" w:space="0" w:color="auto" w:frame="1"/>
          </w:rPr>
          <w:t>right arrow</w:t>
        </w:r>
        <w:r w:rsidRPr="00481E33">
          <w:rPr>
            <w:rFonts w:ascii="Times New Roman" w:eastAsia="Times New Roman" w:hAnsi="Times New Roman" w:cs="Times New Roman"/>
            <w:sz w:val="28"/>
            <w:szCs w:val="28"/>
          </w:rPr>
          <w:t> twice to select TESTS.</w:t>
        </w:r>
      </w:ins>
    </w:p>
    <w:p w:rsidR="00481E33" w:rsidRPr="00481E33" w:rsidRDefault="00481E33" w:rsidP="00481E33">
      <w:pPr>
        <w:shd w:val="clear" w:color="auto" w:fill="FFFFFF"/>
        <w:spacing w:after="0" w:line="240" w:lineRule="auto"/>
        <w:textAlignment w:val="baseline"/>
        <w:rPr>
          <w:ins w:id="56" w:author="Unknown"/>
          <w:rFonts w:ascii="Times New Roman" w:eastAsia="Times New Roman" w:hAnsi="Times New Roman" w:cs="Times New Roman"/>
          <w:sz w:val="28"/>
          <w:szCs w:val="28"/>
        </w:rPr>
      </w:pPr>
      <w:ins w:id="57" w:author="Unknown">
        <w:r w:rsidRPr="00481E33">
          <w:rPr>
            <w:rFonts w:ascii="Times New Roman" w:eastAsia="Times New Roman" w:hAnsi="Times New Roman" w:cs="Times New Roman"/>
            <w:b/>
            <w:bCs/>
            <w:sz w:val="28"/>
            <w:szCs w:val="28"/>
            <w:bdr w:val="none" w:sz="0" w:space="0" w:color="auto" w:frame="1"/>
          </w:rPr>
          <w:t>Step 4:</w:t>
        </w:r>
        <w:r w:rsidRPr="00481E33">
          <w:rPr>
            <w:rFonts w:ascii="Times New Roman" w:eastAsia="Times New Roman" w:hAnsi="Times New Roman" w:cs="Times New Roman"/>
            <w:sz w:val="28"/>
            <w:szCs w:val="28"/>
          </w:rPr>
          <w:t> Press 1 to select </w:t>
        </w:r>
        <w:r w:rsidRPr="00481E33">
          <w:rPr>
            <w:rFonts w:ascii="Times New Roman" w:eastAsia="Times New Roman" w:hAnsi="Times New Roman" w:cs="Times New Roman"/>
            <w:b/>
            <w:bCs/>
            <w:sz w:val="28"/>
            <w:szCs w:val="28"/>
            <w:bdr w:val="none" w:sz="0" w:space="0" w:color="auto" w:frame="1"/>
          </w:rPr>
          <w:t>1</w:t>
        </w:r>
        <w:proofErr w:type="gramStart"/>
        <w:r w:rsidRPr="00481E33">
          <w:rPr>
            <w:rFonts w:ascii="Times New Roman" w:eastAsia="Times New Roman" w:hAnsi="Times New Roman" w:cs="Times New Roman"/>
            <w:b/>
            <w:bCs/>
            <w:sz w:val="28"/>
            <w:szCs w:val="28"/>
            <w:bdr w:val="none" w:sz="0" w:space="0" w:color="auto" w:frame="1"/>
          </w:rPr>
          <w:t>:Z</w:t>
        </w:r>
        <w:proofErr w:type="gramEnd"/>
        <w:r w:rsidRPr="00481E33">
          <w:rPr>
            <w:rFonts w:ascii="Times New Roman" w:eastAsia="Times New Roman" w:hAnsi="Times New Roman" w:cs="Times New Roman"/>
            <w:b/>
            <w:bCs/>
            <w:sz w:val="28"/>
            <w:szCs w:val="28"/>
            <w:bdr w:val="none" w:sz="0" w:space="0" w:color="auto" w:frame="1"/>
          </w:rPr>
          <w:t>-Test…</w:t>
        </w:r>
        <w:r w:rsidRPr="00481E33">
          <w:rPr>
            <w:rFonts w:ascii="Times New Roman" w:eastAsia="Times New Roman" w:hAnsi="Times New Roman" w:cs="Times New Roman"/>
            <w:sz w:val="28"/>
            <w:szCs w:val="28"/>
          </w:rPr>
          <w:t>. Press ENTER.</w:t>
        </w:r>
      </w:ins>
    </w:p>
    <w:p w:rsidR="00481E33" w:rsidRPr="00481E33" w:rsidRDefault="00481E33" w:rsidP="00481E33">
      <w:pPr>
        <w:shd w:val="clear" w:color="auto" w:fill="FFFFFF"/>
        <w:spacing w:after="0" w:line="240" w:lineRule="auto"/>
        <w:textAlignment w:val="baseline"/>
        <w:rPr>
          <w:ins w:id="58" w:author="Unknown"/>
          <w:rFonts w:ascii="Times New Roman" w:eastAsia="Times New Roman" w:hAnsi="Times New Roman" w:cs="Times New Roman"/>
          <w:sz w:val="28"/>
          <w:szCs w:val="28"/>
        </w:rPr>
      </w:pPr>
      <w:ins w:id="59" w:author="Unknown">
        <w:r w:rsidRPr="00481E33">
          <w:rPr>
            <w:rFonts w:ascii="Times New Roman" w:eastAsia="Times New Roman" w:hAnsi="Times New Roman" w:cs="Times New Roman"/>
            <w:b/>
            <w:bCs/>
            <w:sz w:val="28"/>
            <w:szCs w:val="28"/>
            <w:bdr w:val="none" w:sz="0" w:space="0" w:color="auto" w:frame="1"/>
          </w:rPr>
          <w:t>Step 5:</w:t>
        </w:r>
        <w:r w:rsidRPr="00481E33">
          <w:rPr>
            <w:rFonts w:ascii="Times New Roman" w:eastAsia="Times New Roman" w:hAnsi="Times New Roman" w:cs="Times New Roman"/>
            <w:sz w:val="28"/>
            <w:szCs w:val="28"/>
          </w:rPr>
          <w:t> Use the </w:t>
        </w:r>
        <w:r w:rsidRPr="00481E33">
          <w:rPr>
            <w:rFonts w:ascii="Times New Roman" w:eastAsia="Times New Roman" w:hAnsi="Times New Roman" w:cs="Times New Roman"/>
            <w:b/>
            <w:bCs/>
            <w:sz w:val="28"/>
            <w:szCs w:val="28"/>
            <w:bdr w:val="none" w:sz="0" w:space="0" w:color="auto" w:frame="1"/>
          </w:rPr>
          <w:t>right arrow</w:t>
        </w:r>
        <w:r w:rsidRPr="00481E33">
          <w:rPr>
            <w:rFonts w:ascii="Times New Roman" w:eastAsia="Times New Roman" w:hAnsi="Times New Roman" w:cs="Times New Roman"/>
            <w:sz w:val="28"/>
            <w:szCs w:val="28"/>
          </w:rPr>
          <w:t> to select </w:t>
        </w:r>
        <w:r w:rsidRPr="00481E33">
          <w:rPr>
            <w:rFonts w:ascii="Times New Roman" w:eastAsia="Times New Roman" w:hAnsi="Times New Roman" w:cs="Times New Roman"/>
            <w:b/>
            <w:bCs/>
            <w:sz w:val="28"/>
            <w:szCs w:val="28"/>
            <w:bdr w:val="none" w:sz="0" w:space="0" w:color="auto" w:frame="1"/>
          </w:rPr>
          <w:t>Stats</w:t>
        </w:r>
        <w:r w:rsidRPr="00481E33">
          <w:rPr>
            <w:rFonts w:ascii="Times New Roman" w:eastAsia="Times New Roman" w:hAnsi="Times New Roman" w:cs="Times New Roman"/>
            <w:sz w:val="28"/>
            <w:szCs w:val="28"/>
          </w:rPr>
          <w:t>.</w:t>
        </w:r>
      </w:ins>
    </w:p>
    <w:p w:rsidR="00481E33" w:rsidRPr="00481E33" w:rsidRDefault="00481E33" w:rsidP="00481E33">
      <w:pPr>
        <w:shd w:val="clear" w:color="auto" w:fill="FFFFFF"/>
        <w:spacing w:after="0" w:line="240" w:lineRule="auto"/>
        <w:textAlignment w:val="baseline"/>
        <w:rPr>
          <w:ins w:id="60" w:author="Unknown"/>
          <w:rFonts w:ascii="Times New Roman" w:eastAsia="Times New Roman" w:hAnsi="Times New Roman" w:cs="Times New Roman"/>
          <w:sz w:val="28"/>
          <w:szCs w:val="28"/>
        </w:rPr>
      </w:pPr>
      <w:ins w:id="61" w:author="Unknown">
        <w:r w:rsidRPr="00481E33">
          <w:rPr>
            <w:rFonts w:ascii="Times New Roman" w:eastAsia="Times New Roman" w:hAnsi="Times New Roman" w:cs="Times New Roman"/>
            <w:b/>
            <w:bCs/>
            <w:sz w:val="28"/>
            <w:szCs w:val="28"/>
            <w:bdr w:val="none" w:sz="0" w:space="0" w:color="auto" w:frame="1"/>
          </w:rPr>
          <w:t>Step 6:</w:t>
        </w:r>
        <w:r w:rsidRPr="00481E33">
          <w:rPr>
            <w:rFonts w:ascii="Times New Roman" w:eastAsia="Times New Roman" w:hAnsi="Times New Roman" w:cs="Times New Roman"/>
            <w:sz w:val="28"/>
            <w:szCs w:val="28"/>
          </w:rPr>
          <w:t> Enter the data from the problem</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t>μ</w:t>
        </w:r>
        <w:r w:rsidRPr="00481E33">
          <w:rPr>
            <w:rFonts w:ascii="Times New Roman" w:eastAsia="Times New Roman" w:hAnsi="Times New Roman" w:cs="Times New Roman"/>
            <w:sz w:val="28"/>
            <w:szCs w:val="28"/>
            <w:bdr w:val="none" w:sz="0" w:space="0" w:color="auto" w:frame="1"/>
            <w:vertAlign w:val="subscript"/>
          </w:rPr>
          <w:t>0</w:t>
        </w:r>
        <w:r w:rsidRPr="00481E33">
          <w:rPr>
            <w:rFonts w:ascii="Times New Roman" w:eastAsia="Times New Roman" w:hAnsi="Times New Roman" w:cs="Times New Roman"/>
            <w:sz w:val="28"/>
            <w:szCs w:val="28"/>
          </w:rPr>
          <w:t>: 18.9</w:t>
        </w:r>
        <w:r w:rsidRPr="00481E33">
          <w:rPr>
            <w:rFonts w:ascii="Times New Roman" w:eastAsia="Times New Roman" w:hAnsi="Times New Roman" w:cs="Times New Roman"/>
            <w:sz w:val="28"/>
            <w:szCs w:val="28"/>
          </w:rPr>
          <w:br/>
          <w:t>σ: 5</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bdr w:val="none" w:sz="0" w:space="0" w:color="auto" w:frame="1"/>
          </w:rPr>
          <w:t>x</w:t>
        </w:r>
        <w:r w:rsidRPr="00481E33">
          <w:rPr>
            <w:rFonts w:ascii="Times New Roman" w:eastAsia="Times New Roman" w:hAnsi="Times New Roman" w:cs="Times New Roman"/>
            <w:sz w:val="28"/>
            <w:szCs w:val="28"/>
          </w:rPr>
          <w:t>: 21</w:t>
        </w:r>
        <w:r w:rsidRPr="00481E33">
          <w:rPr>
            <w:rFonts w:ascii="Times New Roman" w:eastAsia="Times New Roman" w:hAnsi="Times New Roman" w:cs="Times New Roman"/>
            <w:sz w:val="28"/>
            <w:szCs w:val="28"/>
          </w:rPr>
          <w:br/>
          <w:t>n: 200</w:t>
        </w:r>
        <w:r w:rsidRPr="00481E33">
          <w:rPr>
            <w:rFonts w:ascii="Times New Roman" w:eastAsia="Times New Roman" w:hAnsi="Times New Roman" w:cs="Times New Roman"/>
            <w:sz w:val="28"/>
            <w:szCs w:val="28"/>
          </w:rPr>
          <w:br/>
          <w:t>μ: ≠μ</w:t>
        </w:r>
        <w:r w:rsidRPr="00481E33">
          <w:rPr>
            <w:rFonts w:ascii="Times New Roman" w:eastAsia="Times New Roman" w:hAnsi="Times New Roman" w:cs="Times New Roman"/>
            <w:sz w:val="28"/>
            <w:szCs w:val="28"/>
            <w:bdr w:val="none" w:sz="0" w:space="0" w:color="auto" w:frame="1"/>
            <w:vertAlign w:val="subscript"/>
          </w:rPr>
          <w:t>0</w:t>
        </w:r>
      </w:ins>
    </w:p>
    <w:p w:rsidR="00481E33" w:rsidRPr="00481E33" w:rsidRDefault="00481E33" w:rsidP="00481E33">
      <w:pPr>
        <w:shd w:val="clear" w:color="auto" w:fill="FFFFFF"/>
        <w:spacing w:after="0" w:line="240" w:lineRule="auto"/>
        <w:textAlignment w:val="baseline"/>
        <w:rPr>
          <w:ins w:id="62" w:author="Unknown"/>
          <w:rFonts w:ascii="Times New Roman" w:eastAsia="Times New Roman" w:hAnsi="Times New Roman" w:cs="Times New Roman"/>
          <w:sz w:val="28"/>
          <w:szCs w:val="28"/>
        </w:rPr>
      </w:pPr>
      <w:ins w:id="63" w:author="Unknown">
        <w:r w:rsidRPr="00481E33">
          <w:rPr>
            <w:rFonts w:ascii="Times New Roman" w:eastAsia="Times New Roman" w:hAnsi="Times New Roman" w:cs="Times New Roman"/>
            <w:sz w:val="28"/>
            <w:szCs w:val="28"/>
          </w:rPr>
          <w:br w:type="textWrapping" w:clear="all"/>
        </w:r>
      </w:ins>
    </w:p>
    <w:p w:rsidR="00481E33" w:rsidRPr="00481E33" w:rsidRDefault="00481E33" w:rsidP="00481E33">
      <w:pPr>
        <w:shd w:val="clear" w:color="auto" w:fill="FFFFFF"/>
        <w:spacing w:after="0" w:line="240" w:lineRule="auto"/>
        <w:textAlignment w:val="baseline"/>
        <w:rPr>
          <w:ins w:id="64" w:author="Unknown"/>
          <w:rFonts w:ascii="Times New Roman" w:eastAsia="Times New Roman" w:hAnsi="Times New Roman" w:cs="Times New Roman"/>
          <w:sz w:val="28"/>
          <w:szCs w:val="28"/>
        </w:rPr>
      </w:pPr>
      <w:ins w:id="65" w:author="Unknown">
        <w:r w:rsidRPr="00481E33">
          <w:rPr>
            <w:rFonts w:ascii="Times New Roman" w:eastAsia="Times New Roman" w:hAnsi="Times New Roman" w:cs="Times New Roman"/>
            <w:b/>
            <w:bCs/>
            <w:sz w:val="28"/>
            <w:szCs w:val="28"/>
            <w:bdr w:val="none" w:sz="0" w:space="0" w:color="auto" w:frame="1"/>
          </w:rPr>
          <w:t>Step 7:</w:t>
        </w:r>
        <w:r w:rsidRPr="00481E33">
          <w:rPr>
            <w:rFonts w:ascii="Times New Roman" w:eastAsia="Times New Roman" w:hAnsi="Times New Roman" w:cs="Times New Roman"/>
            <w:sz w:val="28"/>
            <w:szCs w:val="28"/>
          </w:rPr>
          <w:t> Arrow down to </w:t>
        </w:r>
        <w:r w:rsidRPr="00481E33">
          <w:rPr>
            <w:rFonts w:ascii="Times New Roman" w:eastAsia="Times New Roman" w:hAnsi="Times New Roman" w:cs="Times New Roman"/>
            <w:b/>
            <w:bCs/>
            <w:sz w:val="28"/>
            <w:szCs w:val="28"/>
            <w:bdr w:val="none" w:sz="0" w:space="0" w:color="auto" w:frame="1"/>
          </w:rPr>
          <w:t>Calculate</w:t>
        </w:r>
        <w:r w:rsidRPr="00481E33">
          <w:rPr>
            <w:rFonts w:ascii="Times New Roman" w:eastAsia="Times New Roman" w:hAnsi="Times New Roman" w:cs="Times New Roman"/>
            <w:sz w:val="28"/>
            <w:szCs w:val="28"/>
          </w:rPr>
          <w:t> and press ENTER. The calculator shows the p-value</w:t>
        </w:r>
        <w:proofErr w:type="gramStart"/>
        <w:r w:rsidRPr="00481E33">
          <w:rPr>
            <w:rFonts w:ascii="Times New Roman" w:eastAsia="Times New Roman" w:hAnsi="Times New Roman" w:cs="Times New Roman"/>
            <w:sz w:val="28"/>
            <w:szCs w:val="28"/>
          </w:rPr>
          <w:t>:</w:t>
        </w:r>
        <w:proofErr w:type="gramEnd"/>
        <w:r w:rsidRPr="00481E33">
          <w:rPr>
            <w:rFonts w:ascii="Times New Roman" w:eastAsia="Times New Roman" w:hAnsi="Times New Roman" w:cs="Times New Roman"/>
            <w:sz w:val="28"/>
            <w:szCs w:val="28"/>
          </w:rPr>
          <w:br/>
          <w:t>p = 2.87 × 10</w:t>
        </w:r>
        <w:r w:rsidRPr="00481E33">
          <w:rPr>
            <w:rFonts w:ascii="Times New Roman" w:eastAsia="Times New Roman" w:hAnsi="Times New Roman" w:cs="Times New Roman"/>
            <w:sz w:val="28"/>
            <w:szCs w:val="28"/>
            <w:bdr w:val="none" w:sz="0" w:space="0" w:color="auto" w:frame="1"/>
            <w:vertAlign w:val="superscript"/>
          </w:rPr>
          <w:t>-9</w:t>
        </w:r>
      </w:ins>
    </w:p>
    <w:p w:rsidR="00481E33" w:rsidRPr="00481E33" w:rsidRDefault="00481E33" w:rsidP="00481E33">
      <w:pPr>
        <w:shd w:val="clear" w:color="auto" w:fill="FFFFFF"/>
        <w:spacing w:after="0" w:line="240" w:lineRule="auto"/>
        <w:textAlignment w:val="baseline"/>
        <w:rPr>
          <w:ins w:id="66" w:author="Unknown"/>
          <w:rFonts w:ascii="Times New Roman" w:eastAsia="Times New Roman" w:hAnsi="Times New Roman" w:cs="Times New Roman"/>
          <w:sz w:val="28"/>
          <w:szCs w:val="28"/>
        </w:rPr>
      </w:pPr>
      <w:ins w:id="67" w:author="Unknown">
        <w:r w:rsidRPr="00481E33">
          <w:rPr>
            <w:rFonts w:ascii="Times New Roman" w:eastAsia="Times New Roman" w:hAnsi="Times New Roman" w:cs="Times New Roman"/>
            <w:sz w:val="28"/>
            <w:szCs w:val="28"/>
          </w:rPr>
          <w:t>This is smaller than our alpha value of .05. That means we should </w:t>
        </w:r>
        <w:r w:rsidRPr="00481E33">
          <w:rPr>
            <w:rFonts w:ascii="Times New Roman" w:eastAsia="Times New Roman" w:hAnsi="Times New Roman" w:cs="Times New Roman"/>
            <w:b/>
            <w:bCs/>
            <w:sz w:val="28"/>
            <w:szCs w:val="28"/>
            <w:bdr w:val="none" w:sz="0" w:space="0" w:color="auto" w:frame="1"/>
          </w:rPr>
          <w:t>reject the null hypothesis</w:t>
        </w:r>
        <w:r w:rsidRPr="00481E33">
          <w:rPr>
            <w:rFonts w:ascii="Times New Roman" w:eastAsia="Times New Roman" w:hAnsi="Times New Roman" w:cs="Times New Roman"/>
            <w:sz w:val="28"/>
            <w:szCs w:val="28"/>
          </w:rPr>
          <w:t>.</w:t>
        </w:r>
      </w:ins>
    </w:p>
    <w:p w:rsidR="00481E33" w:rsidRPr="00481E33" w:rsidRDefault="00481E33" w:rsidP="00481E33">
      <w:pPr>
        <w:shd w:val="clear" w:color="auto" w:fill="FFFFFF"/>
        <w:spacing w:after="0" w:line="525" w:lineRule="atLeast"/>
        <w:textAlignment w:val="baseline"/>
        <w:outlineLvl w:val="1"/>
        <w:rPr>
          <w:ins w:id="68" w:author="Unknown"/>
          <w:rFonts w:ascii="Times New Roman" w:eastAsia="Times New Roman" w:hAnsi="Times New Roman" w:cs="Times New Roman"/>
          <w:sz w:val="28"/>
          <w:szCs w:val="28"/>
        </w:rPr>
      </w:pPr>
      <w:ins w:id="69" w:author="Unknown">
        <w:r w:rsidRPr="00481E33">
          <w:rPr>
            <w:rFonts w:ascii="Times New Roman" w:eastAsia="Times New Roman" w:hAnsi="Times New Roman" w:cs="Times New Roman"/>
            <w:sz w:val="28"/>
            <w:szCs w:val="28"/>
          </w:rPr>
          <w:lastRenderedPageBreak/>
          <w:t>Bayesian Hypothesis Testing: What is it?</w:t>
        </w:r>
      </w:ins>
    </w:p>
    <w:p w:rsidR="00481E33" w:rsidRPr="00481E33" w:rsidRDefault="00481E33" w:rsidP="00481E33">
      <w:pPr>
        <w:shd w:val="clear" w:color="auto" w:fill="FFFFFF"/>
        <w:spacing w:after="0" w:line="240" w:lineRule="auto"/>
        <w:textAlignment w:val="baseline"/>
        <w:rPr>
          <w:ins w:id="70" w:author="Unknown"/>
          <w:rFonts w:ascii="Times New Roman" w:eastAsia="Times New Roman" w:hAnsi="Times New Roman" w:cs="Times New Roman"/>
          <w:sz w:val="28"/>
          <w:szCs w:val="28"/>
        </w:rPr>
      </w:pPr>
      <w:r w:rsidRPr="00481E33">
        <w:rPr>
          <w:rFonts w:ascii="Times New Roman" w:eastAsia="Times New Roman" w:hAnsi="Times New Roman" w:cs="Times New Roman"/>
          <w:noProof/>
          <w:sz w:val="28"/>
          <w:szCs w:val="28"/>
          <w:bdr w:val="none" w:sz="0" w:space="0" w:color="auto" w:frame="1"/>
        </w:rPr>
        <w:drawing>
          <wp:inline distT="0" distB="0" distL="0" distR="0" wp14:anchorId="668E2AA7" wp14:editId="77074007">
            <wp:extent cx="2856230" cy="2142490"/>
            <wp:effectExtent l="0" t="0" r="1270" b="0"/>
            <wp:docPr id="2" name="Picture 2" descr="bayesian hypothesis test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yesian hypothesis testi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6230" cy="2142490"/>
                    </a:xfrm>
                    <a:prstGeom prst="rect">
                      <a:avLst/>
                    </a:prstGeom>
                    <a:noFill/>
                    <a:ln>
                      <a:noFill/>
                    </a:ln>
                  </pic:spPr>
                </pic:pic>
              </a:graphicData>
            </a:graphic>
          </wp:inline>
        </w:drawing>
      </w:r>
    </w:p>
    <w:p w:rsidR="00481E33" w:rsidRPr="00481E33" w:rsidRDefault="00481E33" w:rsidP="00481E33">
      <w:pPr>
        <w:pBdr>
          <w:bottom w:val="single" w:sz="6" w:space="11" w:color="EAEAEA"/>
        </w:pBdr>
        <w:shd w:val="clear" w:color="auto" w:fill="FFFFFF"/>
        <w:spacing w:line="240" w:lineRule="auto"/>
        <w:textAlignment w:val="baseline"/>
        <w:rPr>
          <w:ins w:id="71" w:author="Unknown"/>
          <w:rFonts w:ascii="Times New Roman" w:eastAsia="Times New Roman" w:hAnsi="Times New Roman" w:cs="Times New Roman"/>
          <w:i/>
          <w:iCs/>
          <w:sz w:val="28"/>
          <w:szCs w:val="28"/>
        </w:rPr>
      </w:pPr>
      <w:ins w:id="72" w:author="Unknown">
        <w:r w:rsidRPr="00481E33">
          <w:rPr>
            <w:rFonts w:ascii="Times New Roman" w:eastAsia="Times New Roman" w:hAnsi="Times New Roman" w:cs="Times New Roman"/>
            <w:i/>
            <w:iCs/>
            <w:sz w:val="28"/>
            <w:szCs w:val="28"/>
          </w:rPr>
          <w:t>Image: Los Alamos National Lab.</w:t>
        </w:r>
      </w:ins>
    </w:p>
    <w:p w:rsidR="00481E33" w:rsidRPr="00481E33" w:rsidRDefault="00481E33" w:rsidP="00481E33">
      <w:pPr>
        <w:shd w:val="clear" w:color="auto" w:fill="FFFFFF"/>
        <w:spacing w:after="0" w:line="240" w:lineRule="auto"/>
        <w:textAlignment w:val="baseline"/>
        <w:rPr>
          <w:ins w:id="73" w:author="Unknown"/>
          <w:rFonts w:ascii="Times New Roman" w:eastAsia="Times New Roman" w:hAnsi="Times New Roman" w:cs="Times New Roman"/>
          <w:sz w:val="28"/>
          <w:szCs w:val="28"/>
        </w:rPr>
      </w:pPr>
      <w:ins w:id="74" w:author="Unknown">
        <w:r w:rsidRPr="00481E33">
          <w:rPr>
            <w:rFonts w:ascii="Times New Roman" w:eastAsia="Times New Roman" w:hAnsi="Times New Roman" w:cs="Times New Roman"/>
            <w:sz w:val="28"/>
            <w:szCs w:val="28"/>
          </w:rPr>
          <w:br/>
          <w:t>Bayesian hypothesis testing helps to answer the question: </w:t>
        </w:r>
        <w:r w:rsidRPr="00481E33">
          <w:rPr>
            <w:rFonts w:ascii="Times New Roman" w:eastAsia="Times New Roman" w:hAnsi="Times New Roman" w:cs="Times New Roman"/>
            <w:i/>
            <w:iCs/>
            <w:sz w:val="28"/>
            <w:szCs w:val="28"/>
            <w:bdr w:val="none" w:sz="0" w:space="0" w:color="auto" w:frame="1"/>
          </w:rPr>
          <w:t>Can the results from a test or survey be repeated?</w:t>
        </w:r>
        <w:r w:rsidRPr="00481E33">
          <w:rPr>
            <w:rFonts w:ascii="Times New Roman" w:eastAsia="Times New Roman" w:hAnsi="Times New Roman" w:cs="Times New Roman"/>
            <w:sz w:val="28"/>
            <w:szCs w:val="28"/>
          </w:rPr>
          <w:br/>
          <w:t xml:space="preserve">Why do we care if a test can be repeated? Let’s say twenty people in the same village came down with leukemia. A group of researchers </w:t>
        </w:r>
        <w:proofErr w:type="gramStart"/>
        <w:r w:rsidRPr="00481E33">
          <w:rPr>
            <w:rFonts w:ascii="Times New Roman" w:eastAsia="Times New Roman" w:hAnsi="Times New Roman" w:cs="Times New Roman"/>
            <w:sz w:val="28"/>
            <w:szCs w:val="28"/>
          </w:rPr>
          <w:t>find</w:t>
        </w:r>
        <w:proofErr w:type="gramEnd"/>
        <w:r w:rsidRPr="00481E33">
          <w:rPr>
            <w:rFonts w:ascii="Times New Roman" w:eastAsia="Times New Roman" w:hAnsi="Times New Roman" w:cs="Times New Roman"/>
            <w:sz w:val="28"/>
            <w:szCs w:val="28"/>
          </w:rPr>
          <w:t xml:space="preserve"> that cell-phone towers are to blame. However, a second study found that cell-phone towers had nothing to do with the cancer cluster in the village. In fact, they found that the cancers were completely random. If that sounds impossible, it actually can happen! Clusters of cancer can happen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"http://www.cancer.gov/cancertopics/factsheet/Risk/clusters"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simply by chance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There could be many reasons why the first study was faulty. One of the main reasons could be that they just didn’t take into account that sometimes things happen randomly and we just don’t know why.</w:t>
        </w:r>
      </w:ins>
    </w:p>
    <w:p w:rsidR="00481E33" w:rsidRPr="00481E33" w:rsidRDefault="00481E33" w:rsidP="00481E33">
      <w:pPr>
        <w:shd w:val="clear" w:color="auto" w:fill="FFFFFF"/>
        <w:spacing w:after="0" w:line="525" w:lineRule="atLeast"/>
        <w:textAlignment w:val="baseline"/>
        <w:outlineLvl w:val="1"/>
        <w:rPr>
          <w:ins w:id="75" w:author="Unknown"/>
          <w:rFonts w:ascii="Times New Roman" w:eastAsia="Times New Roman" w:hAnsi="Times New Roman" w:cs="Times New Roman"/>
          <w:sz w:val="28"/>
          <w:szCs w:val="28"/>
        </w:rPr>
      </w:pPr>
      <w:proofErr w:type="gramStart"/>
      <w:ins w:id="76" w:author="Unknown">
        <w:r w:rsidRPr="00481E33">
          <w:rPr>
            <w:rFonts w:ascii="Times New Roman" w:eastAsia="Times New Roman" w:hAnsi="Times New Roman" w:cs="Times New Roman"/>
            <w:sz w:val="28"/>
            <w:szCs w:val="28"/>
          </w:rPr>
          <w:t>P Values.</w:t>
        </w:r>
        <w:proofErr w:type="gramEnd"/>
      </w:ins>
    </w:p>
    <w:p w:rsidR="00481E33" w:rsidRPr="00481E33" w:rsidRDefault="00481E33" w:rsidP="00481E33">
      <w:pPr>
        <w:shd w:val="clear" w:color="auto" w:fill="FFFFFF"/>
        <w:spacing w:after="0" w:line="240" w:lineRule="auto"/>
        <w:textAlignment w:val="baseline"/>
        <w:rPr>
          <w:ins w:id="77" w:author="Unknown"/>
          <w:rFonts w:ascii="Times New Roman" w:eastAsia="Times New Roman" w:hAnsi="Times New Roman" w:cs="Times New Roman"/>
          <w:sz w:val="28"/>
          <w:szCs w:val="28"/>
        </w:rPr>
      </w:pPr>
      <w:ins w:id="78" w:author="Unknown">
        <w:r w:rsidRPr="00481E33">
          <w:rPr>
            <w:rFonts w:ascii="Times New Roman" w:eastAsia="Times New Roman" w:hAnsi="Times New Roman" w:cs="Times New Roman"/>
            <w:sz w:val="28"/>
            <w:szCs w:val="28"/>
          </w:rPr>
          <w:t>It’s good science to let people know if your study results are solid, or if they could have happened by chance. The usual way of doing this is to test your results with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"https://www.statisticshowto.com/p-value/"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p-value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A p value is a number that you get by running a hypothesis test on your data. A P value of 0.05 (5%) or less is usually enough to claim that your results are repeatable. However, there’s another way to test the validity of your results: Bayesian Hypothesis testing. This type of testing gives you another way to test the strength of your results.</w:t>
        </w:r>
      </w:ins>
    </w:p>
    <w:p w:rsidR="00481E33" w:rsidRPr="00481E33" w:rsidRDefault="00481E33" w:rsidP="00481E33">
      <w:pPr>
        <w:shd w:val="clear" w:color="auto" w:fill="FFFFFF"/>
        <w:spacing w:after="0" w:line="525" w:lineRule="atLeast"/>
        <w:textAlignment w:val="baseline"/>
        <w:outlineLvl w:val="1"/>
        <w:rPr>
          <w:ins w:id="79" w:author="Unknown"/>
          <w:rFonts w:ascii="Times New Roman" w:eastAsia="Times New Roman" w:hAnsi="Times New Roman" w:cs="Times New Roman"/>
          <w:sz w:val="28"/>
          <w:szCs w:val="28"/>
        </w:rPr>
      </w:pPr>
      <w:proofErr w:type="gramStart"/>
      <w:ins w:id="80" w:author="Unknown">
        <w:r w:rsidRPr="00481E33">
          <w:rPr>
            <w:rFonts w:ascii="Times New Roman" w:eastAsia="Times New Roman" w:hAnsi="Times New Roman" w:cs="Times New Roman"/>
            <w:sz w:val="28"/>
            <w:szCs w:val="28"/>
          </w:rPr>
          <w:t>Bayesian Hypothesis Testing.</w:t>
        </w:r>
        <w:proofErr w:type="gramEnd"/>
      </w:ins>
    </w:p>
    <w:p w:rsidR="00481E33" w:rsidRPr="00481E33" w:rsidRDefault="00481E33" w:rsidP="00481E33">
      <w:pPr>
        <w:shd w:val="clear" w:color="auto" w:fill="FFFFFF"/>
        <w:spacing w:after="0" w:line="240" w:lineRule="auto"/>
        <w:textAlignment w:val="baseline"/>
        <w:rPr>
          <w:ins w:id="81" w:author="Unknown"/>
          <w:rFonts w:ascii="Times New Roman" w:eastAsia="Times New Roman" w:hAnsi="Times New Roman" w:cs="Times New Roman"/>
          <w:sz w:val="28"/>
          <w:szCs w:val="28"/>
        </w:rPr>
      </w:pPr>
      <w:ins w:id="82" w:author="Unknown">
        <w:r w:rsidRPr="00481E33">
          <w:rPr>
            <w:rFonts w:ascii="Times New Roman" w:eastAsia="Times New Roman" w:hAnsi="Times New Roman" w:cs="Times New Roman"/>
            <w:sz w:val="28"/>
            <w:szCs w:val="28"/>
          </w:rPr>
          <w:t>Traditional testing (the type you probably came across in elementary stats or AP stats) is called Non-Bayesian. It is how often an outcome happens over repeated runs of the experiment. It’s an </w:t>
        </w:r>
        <w:r w:rsidRPr="00481E33">
          <w:rPr>
            <w:rFonts w:ascii="Times New Roman" w:eastAsia="Times New Roman" w:hAnsi="Times New Roman" w:cs="Times New Roman"/>
            <w:b/>
            <w:bCs/>
            <w:sz w:val="28"/>
            <w:szCs w:val="28"/>
            <w:bdr w:val="none" w:sz="0" w:space="0" w:color="auto" w:frame="1"/>
          </w:rPr>
          <w:t>objective</w:t>
        </w:r>
        <w:r w:rsidRPr="00481E33">
          <w:rPr>
            <w:rFonts w:ascii="Times New Roman" w:eastAsia="Times New Roman" w:hAnsi="Times New Roman" w:cs="Times New Roman"/>
            <w:sz w:val="28"/>
            <w:szCs w:val="28"/>
          </w:rPr>
          <w:t xml:space="preserve"> view of whether an experiment is </w:t>
        </w:r>
        <w:r w:rsidRPr="00481E33">
          <w:rPr>
            <w:rFonts w:ascii="Times New Roman" w:eastAsia="Times New Roman" w:hAnsi="Times New Roman" w:cs="Times New Roman"/>
            <w:sz w:val="28"/>
            <w:szCs w:val="28"/>
          </w:rPr>
          <w:lastRenderedPageBreak/>
          <w:t>repeatable.</w:t>
        </w:r>
        <w:r w:rsidRPr="00481E33">
          <w:rPr>
            <w:rFonts w:ascii="Times New Roman" w:eastAsia="Times New Roman" w:hAnsi="Times New Roman" w:cs="Times New Roman"/>
            <w:sz w:val="28"/>
            <w:szCs w:val="28"/>
          </w:rPr>
          <w:br/>
          <w:t>Bayesian hypothesis testing is a </w:t>
        </w:r>
        <w:r w:rsidRPr="00481E33">
          <w:rPr>
            <w:rFonts w:ascii="Times New Roman" w:eastAsia="Times New Roman" w:hAnsi="Times New Roman" w:cs="Times New Roman"/>
            <w:b/>
            <w:bCs/>
            <w:sz w:val="28"/>
            <w:szCs w:val="28"/>
            <w:bdr w:val="none" w:sz="0" w:space="0" w:color="auto" w:frame="1"/>
          </w:rPr>
          <w:t>subjective </w:t>
        </w:r>
        <w:r w:rsidRPr="00481E33">
          <w:rPr>
            <w:rFonts w:ascii="Times New Roman" w:eastAsia="Times New Roman" w:hAnsi="Times New Roman" w:cs="Times New Roman"/>
            <w:sz w:val="28"/>
            <w:szCs w:val="28"/>
          </w:rPr>
          <w:t>view of the same thing. It takes into account how much faith you have in your results. In other words, would you wager money on the outcome of your experiment?</w:t>
        </w:r>
      </w:ins>
    </w:p>
    <w:p w:rsidR="00481E33" w:rsidRPr="00481E33" w:rsidRDefault="00481E33" w:rsidP="00481E33">
      <w:pPr>
        <w:shd w:val="clear" w:color="auto" w:fill="FFFFFF"/>
        <w:spacing w:after="0" w:line="525" w:lineRule="atLeast"/>
        <w:textAlignment w:val="baseline"/>
        <w:outlineLvl w:val="1"/>
        <w:rPr>
          <w:ins w:id="83" w:author="Unknown"/>
          <w:rFonts w:ascii="Times New Roman" w:eastAsia="Times New Roman" w:hAnsi="Times New Roman" w:cs="Times New Roman"/>
          <w:sz w:val="28"/>
          <w:szCs w:val="28"/>
        </w:rPr>
      </w:pPr>
      <w:proofErr w:type="gramStart"/>
      <w:ins w:id="84" w:author="Unknown">
        <w:r w:rsidRPr="00481E33">
          <w:rPr>
            <w:rFonts w:ascii="Times New Roman" w:eastAsia="Times New Roman" w:hAnsi="Times New Roman" w:cs="Times New Roman"/>
            <w:sz w:val="28"/>
            <w:szCs w:val="28"/>
          </w:rPr>
          <w:t>Differences Between Traditional and Bayesian Hypothesis Testing.</w:t>
        </w:r>
        <w:proofErr w:type="gramEnd"/>
      </w:ins>
    </w:p>
    <w:p w:rsidR="00481E33" w:rsidRPr="00481E33" w:rsidRDefault="00481E33" w:rsidP="00481E33">
      <w:pPr>
        <w:shd w:val="clear" w:color="auto" w:fill="FFFFFF"/>
        <w:spacing w:after="0" w:line="240" w:lineRule="auto"/>
        <w:textAlignment w:val="baseline"/>
        <w:rPr>
          <w:ins w:id="85" w:author="Unknown"/>
          <w:rFonts w:ascii="Times New Roman" w:eastAsia="Times New Roman" w:hAnsi="Times New Roman" w:cs="Times New Roman"/>
          <w:sz w:val="28"/>
          <w:szCs w:val="28"/>
        </w:rPr>
      </w:pPr>
      <w:ins w:id="86" w:author="Unknown">
        <w:r w:rsidRPr="00481E33">
          <w:rPr>
            <w:rFonts w:ascii="Times New Roman" w:eastAsia="Times New Roman" w:hAnsi="Times New Roman" w:cs="Times New Roman"/>
            <w:sz w:val="28"/>
            <w:szCs w:val="28"/>
          </w:rPr>
          <w:t>Traditional testing (Non Bayesian) requires you to repeat sampling over and over, while Bayesian testing does not. The main different between the two is in the first step of testing: stating a probability model. In Bayesian testing you add prior knowledge to this step. It also requires use of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"https://www.statisticshowto.com/posterior-distribution-probability/"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posterior probability</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xml:space="preserve">, which </w:t>
        </w:r>
        <w:proofErr w:type="gramStart"/>
        <w:r w:rsidRPr="00481E33">
          <w:rPr>
            <w:rFonts w:ascii="Times New Roman" w:eastAsia="Times New Roman" w:hAnsi="Times New Roman" w:cs="Times New Roman"/>
            <w:sz w:val="28"/>
            <w:szCs w:val="28"/>
          </w:rPr>
          <w:t>is the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"https://www.statisticshowto.com/probability-and-statistics/statistics-definitions/conditional-probability-definition-examples/"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conditional probability</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given to a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"https://www.statisticshowto.com/random-event/"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random event</w:t>
        </w:r>
        <w:r w:rsidRPr="00481E33">
          <w:rPr>
            <w:rFonts w:ascii="Times New Roman" w:eastAsia="Times New Roman" w:hAnsi="Times New Roman" w:cs="Times New Roman"/>
            <w:sz w:val="28"/>
            <w:szCs w:val="28"/>
          </w:rPr>
          <w:fldChar w:fldCharType="end"/>
        </w:r>
        <w:proofErr w:type="gramEnd"/>
        <w:r w:rsidRPr="00481E33">
          <w:rPr>
            <w:rFonts w:ascii="Times New Roman" w:eastAsia="Times New Roman" w:hAnsi="Times New Roman" w:cs="Times New Roman"/>
            <w:sz w:val="28"/>
            <w:szCs w:val="28"/>
          </w:rPr>
          <w:t> after all the evidence is considered.</w:t>
        </w:r>
      </w:ins>
    </w:p>
    <w:p w:rsidR="00481E33" w:rsidRPr="00481E33" w:rsidRDefault="00481E33" w:rsidP="00481E33">
      <w:pPr>
        <w:shd w:val="clear" w:color="auto" w:fill="FFFFFF"/>
        <w:spacing w:after="0" w:line="525" w:lineRule="atLeast"/>
        <w:textAlignment w:val="baseline"/>
        <w:outlineLvl w:val="1"/>
        <w:rPr>
          <w:ins w:id="87" w:author="Unknown"/>
          <w:rFonts w:ascii="Times New Roman" w:eastAsia="Times New Roman" w:hAnsi="Times New Roman" w:cs="Times New Roman"/>
          <w:sz w:val="28"/>
          <w:szCs w:val="28"/>
        </w:rPr>
      </w:pPr>
      <w:proofErr w:type="gramStart"/>
      <w:ins w:id="88" w:author="Unknown">
        <w:r w:rsidRPr="00481E33">
          <w:rPr>
            <w:rFonts w:ascii="Times New Roman" w:eastAsia="Times New Roman" w:hAnsi="Times New Roman" w:cs="Times New Roman"/>
            <w:sz w:val="28"/>
            <w:szCs w:val="28"/>
          </w:rPr>
          <w:t>Arguments for Bayesian Testing.</w:t>
        </w:r>
        <w:proofErr w:type="gramEnd"/>
      </w:ins>
    </w:p>
    <w:p w:rsidR="00481E33" w:rsidRPr="00481E33" w:rsidRDefault="00481E33" w:rsidP="00481E33">
      <w:pPr>
        <w:shd w:val="clear" w:color="auto" w:fill="FFFFFF"/>
        <w:spacing w:after="225" w:line="240" w:lineRule="auto"/>
        <w:textAlignment w:val="baseline"/>
        <w:rPr>
          <w:ins w:id="89" w:author="Unknown"/>
          <w:rFonts w:ascii="Times New Roman" w:eastAsia="Times New Roman" w:hAnsi="Times New Roman" w:cs="Times New Roman"/>
          <w:sz w:val="28"/>
          <w:szCs w:val="28"/>
        </w:rPr>
      </w:pPr>
      <w:ins w:id="90" w:author="Unknown">
        <w:r w:rsidRPr="00481E33">
          <w:rPr>
            <w:rFonts w:ascii="Times New Roman" w:eastAsia="Times New Roman" w:hAnsi="Times New Roman" w:cs="Times New Roman"/>
            <w:sz w:val="28"/>
            <w:szCs w:val="28"/>
          </w:rPr>
          <w:t>Many researchers think that it is a better alternative to traditional testing, because it:</w:t>
        </w:r>
      </w:ins>
    </w:p>
    <w:p w:rsidR="00481E33" w:rsidRPr="00481E33" w:rsidRDefault="00481E33" w:rsidP="00481E33">
      <w:pPr>
        <w:numPr>
          <w:ilvl w:val="0"/>
          <w:numId w:val="11"/>
        </w:numPr>
        <w:shd w:val="clear" w:color="auto" w:fill="FFFFFF"/>
        <w:spacing w:after="0" w:line="240" w:lineRule="auto"/>
        <w:ind w:left="450"/>
        <w:textAlignment w:val="baseline"/>
        <w:rPr>
          <w:ins w:id="91" w:author="Unknown"/>
          <w:rFonts w:ascii="Times New Roman" w:eastAsia="Times New Roman" w:hAnsi="Times New Roman" w:cs="Times New Roman"/>
          <w:sz w:val="28"/>
          <w:szCs w:val="28"/>
        </w:rPr>
      </w:pPr>
      <w:ins w:id="92" w:author="Unknown">
        <w:r w:rsidRPr="00481E33">
          <w:rPr>
            <w:rFonts w:ascii="Times New Roman" w:eastAsia="Times New Roman" w:hAnsi="Times New Roman" w:cs="Times New Roman"/>
            <w:sz w:val="28"/>
            <w:szCs w:val="28"/>
          </w:rPr>
          <w:t>Includes prior knowledge about the data.</w:t>
        </w:r>
      </w:ins>
    </w:p>
    <w:p w:rsidR="00481E33" w:rsidRPr="00481E33" w:rsidRDefault="00481E33" w:rsidP="00481E33">
      <w:pPr>
        <w:numPr>
          <w:ilvl w:val="0"/>
          <w:numId w:val="11"/>
        </w:numPr>
        <w:shd w:val="clear" w:color="auto" w:fill="FFFFFF"/>
        <w:spacing w:after="0" w:line="240" w:lineRule="auto"/>
        <w:ind w:left="450"/>
        <w:textAlignment w:val="baseline"/>
        <w:rPr>
          <w:ins w:id="93" w:author="Unknown"/>
          <w:rFonts w:ascii="Times New Roman" w:eastAsia="Times New Roman" w:hAnsi="Times New Roman" w:cs="Times New Roman"/>
          <w:sz w:val="28"/>
          <w:szCs w:val="28"/>
        </w:rPr>
      </w:pPr>
      <w:ins w:id="94" w:author="Unknown">
        <w:r w:rsidRPr="00481E33">
          <w:rPr>
            <w:rFonts w:ascii="Times New Roman" w:eastAsia="Times New Roman" w:hAnsi="Times New Roman" w:cs="Times New Roman"/>
            <w:sz w:val="28"/>
            <w:szCs w:val="28"/>
          </w:rPr>
          <w:t>Takes into account personal beliefs about the results.</w:t>
        </w:r>
      </w:ins>
    </w:p>
    <w:p w:rsidR="00481E33" w:rsidRPr="00481E33" w:rsidRDefault="00481E33" w:rsidP="00481E33">
      <w:pPr>
        <w:shd w:val="clear" w:color="auto" w:fill="FFFFFF"/>
        <w:spacing w:after="0" w:line="525" w:lineRule="atLeast"/>
        <w:textAlignment w:val="baseline"/>
        <w:outlineLvl w:val="1"/>
        <w:rPr>
          <w:ins w:id="95" w:author="Unknown"/>
          <w:rFonts w:ascii="Times New Roman" w:eastAsia="Times New Roman" w:hAnsi="Times New Roman" w:cs="Times New Roman"/>
          <w:sz w:val="28"/>
          <w:szCs w:val="28"/>
        </w:rPr>
      </w:pPr>
      <w:proofErr w:type="gramStart"/>
      <w:ins w:id="96" w:author="Unknown">
        <w:r w:rsidRPr="00481E33">
          <w:rPr>
            <w:rFonts w:ascii="Times New Roman" w:eastAsia="Times New Roman" w:hAnsi="Times New Roman" w:cs="Times New Roman"/>
            <w:sz w:val="28"/>
            <w:szCs w:val="28"/>
          </w:rPr>
          <w:t>Arguments against.</w:t>
        </w:r>
        <w:proofErr w:type="gramEnd"/>
      </w:ins>
    </w:p>
    <w:p w:rsidR="00481E33" w:rsidRPr="00481E33" w:rsidRDefault="00481E33" w:rsidP="00481E33">
      <w:pPr>
        <w:numPr>
          <w:ilvl w:val="0"/>
          <w:numId w:val="12"/>
        </w:numPr>
        <w:shd w:val="clear" w:color="auto" w:fill="FFFFFF"/>
        <w:spacing w:after="0" w:line="240" w:lineRule="auto"/>
        <w:ind w:left="450"/>
        <w:textAlignment w:val="baseline"/>
        <w:rPr>
          <w:ins w:id="97" w:author="Unknown"/>
          <w:rFonts w:ascii="Times New Roman" w:eastAsia="Times New Roman" w:hAnsi="Times New Roman" w:cs="Times New Roman"/>
          <w:sz w:val="28"/>
          <w:szCs w:val="28"/>
        </w:rPr>
      </w:pPr>
      <w:ins w:id="98" w:author="Unknown">
        <w:r w:rsidRPr="00481E33">
          <w:rPr>
            <w:rFonts w:ascii="Times New Roman" w:eastAsia="Times New Roman" w:hAnsi="Times New Roman" w:cs="Times New Roman"/>
            <w:sz w:val="28"/>
            <w:szCs w:val="28"/>
          </w:rPr>
          <w:t>Including prior data or knowledge isn’t justifiable.</w:t>
        </w:r>
      </w:ins>
    </w:p>
    <w:p w:rsidR="00481E33" w:rsidRPr="00481E33" w:rsidRDefault="00481E33" w:rsidP="00481E33">
      <w:pPr>
        <w:numPr>
          <w:ilvl w:val="0"/>
          <w:numId w:val="12"/>
        </w:numPr>
        <w:shd w:val="clear" w:color="auto" w:fill="FFFFFF"/>
        <w:spacing w:after="0" w:line="240" w:lineRule="auto"/>
        <w:ind w:left="450"/>
        <w:textAlignment w:val="baseline"/>
        <w:rPr>
          <w:ins w:id="99" w:author="Unknown"/>
          <w:rFonts w:ascii="Times New Roman" w:eastAsia="Times New Roman" w:hAnsi="Times New Roman" w:cs="Times New Roman"/>
          <w:sz w:val="28"/>
          <w:szCs w:val="28"/>
        </w:rPr>
      </w:pPr>
      <w:ins w:id="100" w:author="Unknown">
        <w:r w:rsidRPr="00481E33">
          <w:rPr>
            <w:rFonts w:ascii="Times New Roman" w:eastAsia="Times New Roman" w:hAnsi="Times New Roman" w:cs="Times New Roman"/>
            <w:sz w:val="28"/>
            <w:szCs w:val="28"/>
          </w:rPr>
          <w:t>It is difficult to calculate compared to non-Bayesian testing.</w:t>
        </w:r>
      </w:ins>
    </w:p>
    <w:p w:rsidR="00481E33" w:rsidRPr="00481E33" w:rsidRDefault="00481E33" w:rsidP="00481E33">
      <w:pPr>
        <w:shd w:val="clear" w:color="auto" w:fill="FFFFFF"/>
        <w:spacing w:after="0" w:line="240" w:lineRule="auto"/>
        <w:textAlignment w:val="baseline"/>
        <w:rPr>
          <w:ins w:id="101" w:author="Unknown"/>
          <w:rFonts w:ascii="Times New Roman" w:eastAsia="Times New Roman" w:hAnsi="Times New Roman" w:cs="Times New Roman"/>
          <w:sz w:val="28"/>
          <w:szCs w:val="28"/>
        </w:rPr>
      </w:pPr>
      <w:ins w:id="10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 \l "gototop"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Back to top</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525" w:lineRule="atLeast"/>
        <w:textAlignment w:val="baseline"/>
        <w:outlineLvl w:val="1"/>
        <w:rPr>
          <w:ins w:id="103" w:author="Unknown"/>
          <w:rFonts w:ascii="Times New Roman" w:eastAsia="Times New Roman" w:hAnsi="Times New Roman" w:cs="Times New Roman"/>
          <w:sz w:val="28"/>
          <w:szCs w:val="28"/>
        </w:rPr>
      </w:pPr>
      <w:ins w:id="104" w:author="Unknown">
        <w:r w:rsidRPr="00481E33">
          <w:rPr>
            <w:rFonts w:ascii="Times New Roman" w:eastAsia="Times New Roman" w:hAnsi="Times New Roman" w:cs="Times New Roman"/>
            <w:sz w:val="28"/>
            <w:szCs w:val="28"/>
          </w:rPr>
          <w:t>Hypothesis Testing Articles</w:t>
        </w:r>
      </w:ins>
    </w:p>
    <w:p w:rsidR="00481E33" w:rsidRPr="00481E33" w:rsidRDefault="00481E33" w:rsidP="00481E33">
      <w:pPr>
        <w:shd w:val="clear" w:color="auto" w:fill="FFFFFF"/>
        <w:spacing w:after="0" w:line="240" w:lineRule="auto"/>
        <w:textAlignment w:val="baseline"/>
        <w:rPr>
          <w:ins w:id="105" w:author="Unknown"/>
          <w:rFonts w:ascii="Times New Roman" w:eastAsia="Times New Roman" w:hAnsi="Times New Roman" w:cs="Times New Roman"/>
          <w:sz w:val="28"/>
          <w:szCs w:val="28"/>
        </w:rPr>
      </w:pPr>
      <w:ins w:id="106" w:author="Unknown">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b/>
            <w:bCs/>
            <w:sz w:val="28"/>
            <w:szCs w:val="28"/>
            <w:bdr w:val="none" w:sz="0" w:space="0" w:color="auto" w:frame="1"/>
          </w:rPr>
          <w:t>Basics</w:t>
        </w:r>
        <w:r w:rsidRPr="00481E33">
          <w:rPr>
            <w:rFonts w:ascii="Times New Roman" w:eastAsia="Times New Roman" w:hAnsi="Times New Roman" w:cs="Times New Roman"/>
            <w:sz w:val="28"/>
            <w:szCs w:val="28"/>
          </w:rPr>
          <w:t>:</w:t>
        </w:r>
      </w:ins>
    </w:p>
    <w:p w:rsidR="00481E33" w:rsidRPr="00481E33" w:rsidRDefault="00481E33" w:rsidP="00481E33">
      <w:pPr>
        <w:numPr>
          <w:ilvl w:val="0"/>
          <w:numId w:val="13"/>
        </w:numPr>
        <w:shd w:val="clear" w:color="auto" w:fill="FFFFFF"/>
        <w:spacing w:after="0" w:line="240" w:lineRule="auto"/>
        <w:ind w:left="450"/>
        <w:textAlignment w:val="baseline"/>
        <w:rPr>
          <w:ins w:id="107" w:author="Unknown"/>
          <w:rFonts w:ascii="Times New Roman" w:eastAsia="Times New Roman" w:hAnsi="Times New Roman" w:cs="Times New Roman"/>
          <w:sz w:val="28"/>
          <w:szCs w:val="28"/>
        </w:rPr>
      </w:pPr>
      <w:ins w:id="10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"https://www.statisticshowto.com/ad-hoc-analysis-testing/"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Ad Hoc Testing?</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09" w:author="Unknown"/>
          <w:rFonts w:ascii="Times New Roman" w:eastAsia="Times New Roman" w:hAnsi="Times New Roman" w:cs="Times New Roman"/>
          <w:sz w:val="28"/>
          <w:szCs w:val="28"/>
        </w:rPr>
      </w:pPr>
      <w:ins w:id="11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"https://www.statisticshowto.com/composite-hypothesis-test/"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Composite Hypothesis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11" w:author="Unknown"/>
          <w:rFonts w:ascii="Times New Roman" w:eastAsia="Times New Roman" w:hAnsi="Times New Roman" w:cs="Times New Roman"/>
          <w:sz w:val="28"/>
          <w:szCs w:val="28"/>
        </w:rPr>
      </w:pPr>
      <w:ins w:id="11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"https://www.statisticshowto.com/rejection-region/"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 Rejection Region?</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13" w:author="Unknown"/>
          <w:rFonts w:ascii="Times New Roman" w:eastAsia="Times New Roman" w:hAnsi="Times New Roman" w:cs="Times New Roman"/>
          <w:sz w:val="28"/>
          <w:szCs w:val="28"/>
        </w:rPr>
      </w:pPr>
      <w:ins w:id="11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"https://www.statisticshowto.com/two-tailed-test/"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 Two Tailed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15" w:author="Unknown"/>
          <w:rFonts w:ascii="Times New Roman" w:eastAsia="Times New Roman" w:hAnsi="Times New Roman" w:cs="Times New Roman"/>
          <w:sz w:val="28"/>
          <w:szCs w:val="28"/>
        </w:rPr>
      </w:pPr>
      <w:ins w:id="11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"https://www.statisticshowto.com/probability-and-statistics/hypothesis-testing/one-tailed-test-or-two/"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Decide if a Hypothesis Test is a One Tailed Test or a Two Tailed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17" w:author="Unknown"/>
          <w:rFonts w:ascii="Times New Roman" w:eastAsia="Times New Roman" w:hAnsi="Times New Roman" w:cs="Times New Roman"/>
          <w:sz w:val="28"/>
          <w:szCs w:val="28"/>
        </w:rPr>
      </w:pPr>
      <w:ins w:id="11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"https://www.statisticshowto.com/how-to-decide-if-a-hypothesis-test-is-a-left-tailed-test-or-a-right-tailed-test/"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Decide if a Hypothesis is a Left Tailed Test or a Right-Tailed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19" w:author="Unknown"/>
          <w:rFonts w:ascii="Times New Roman" w:eastAsia="Times New Roman" w:hAnsi="Times New Roman" w:cs="Times New Roman"/>
          <w:sz w:val="28"/>
          <w:szCs w:val="28"/>
        </w:rPr>
      </w:pPr>
      <w:ins w:id="12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"https://www.statisticshowto.com/probability-and-statistics/null-hypothesis/" \l "state"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State the Null Hypothesis in Statistics.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3"/>
        </w:numPr>
        <w:shd w:val="clear" w:color="auto" w:fill="FFFFFF"/>
        <w:spacing w:after="0" w:line="240" w:lineRule="auto"/>
        <w:ind w:left="450"/>
        <w:textAlignment w:val="baseline"/>
        <w:rPr>
          <w:ins w:id="121" w:author="Unknown"/>
          <w:rFonts w:ascii="Times New Roman" w:eastAsia="Times New Roman" w:hAnsi="Times New Roman" w:cs="Times New Roman"/>
          <w:sz w:val="28"/>
          <w:szCs w:val="28"/>
        </w:rPr>
      </w:pPr>
      <w:ins w:id="12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"https://www.statisticshowto.com/probability-and-statistics/find-critical-values/"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Find a Critical Value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3"/>
        </w:numPr>
        <w:shd w:val="clear" w:color="auto" w:fill="FFFFFF"/>
        <w:spacing w:after="0" w:line="240" w:lineRule="auto"/>
        <w:ind w:left="450"/>
        <w:textAlignment w:val="baseline"/>
        <w:rPr>
          <w:ins w:id="123" w:author="Unknown"/>
          <w:rFonts w:ascii="Times New Roman" w:eastAsia="Times New Roman" w:hAnsi="Times New Roman" w:cs="Times New Roman"/>
          <w:sz w:val="28"/>
          <w:szCs w:val="28"/>
        </w:rPr>
      </w:pPr>
      <w:ins w:id="12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"https://www.statisticshowto.com/support-or-reject-null-hypothesis/"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Support or Reject a Null Hypothesis.</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240" w:lineRule="auto"/>
        <w:textAlignment w:val="baseline"/>
        <w:rPr>
          <w:ins w:id="125" w:author="Unknown"/>
          <w:rFonts w:ascii="Times New Roman" w:eastAsia="Times New Roman" w:hAnsi="Times New Roman" w:cs="Times New Roman"/>
          <w:sz w:val="28"/>
          <w:szCs w:val="28"/>
        </w:rPr>
      </w:pPr>
      <w:ins w:id="126" w:author="Unknown">
        <w:r w:rsidRPr="00481E33">
          <w:rPr>
            <w:rFonts w:ascii="Times New Roman" w:eastAsia="Times New Roman" w:hAnsi="Times New Roman" w:cs="Times New Roman"/>
            <w:b/>
            <w:bCs/>
            <w:sz w:val="28"/>
            <w:szCs w:val="28"/>
            <w:bdr w:val="none" w:sz="0" w:space="0" w:color="auto" w:frame="1"/>
          </w:rPr>
          <w:t>Specific Tests:</w:t>
        </w:r>
      </w:ins>
    </w:p>
    <w:p w:rsidR="00481E33" w:rsidRPr="00481E33" w:rsidRDefault="00481E33" w:rsidP="00481E33">
      <w:pPr>
        <w:numPr>
          <w:ilvl w:val="0"/>
          <w:numId w:val="14"/>
        </w:numPr>
        <w:shd w:val="clear" w:color="auto" w:fill="FFFFFF"/>
        <w:spacing w:after="0" w:line="240" w:lineRule="auto"/>
        <w:ind w:left="450"/>
        <w:textAlignment w:val="baseline"/>
        <w:rPr>
          <w:ins w:id="127" w:author="Unknown"/>
          <w:rFonts w:ascii="Times New Roman" w:eastAsia="Times New Roman" w:hAnsi="Times New Roman" w:cs="Times New Roman"/>
          <w:sz w:val="28"/>
          <w:szCs w:val="28"/>
        </w:rPr>
      </w:pPr>
      <w:ins w:id="12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"https://www.statisticshowto.com/anova"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ANOVA.</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29" w:author="Unknown"/>
          <w:rFonts w:ascii="Times New Roman" w:eastAsia="Times New Roman" w:hAnsi="Times New Roman" w:cs="Times New Roman"/>
          <w:sz w:val="28"/>
          <w:szCs w:val="28"/>
        </w:rPr>
      </w:pPr>
      <w:ins w:id="13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"https://www.statisticshowto.com/chi-square-test-normality/"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Chi Square Test for Normality</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31" w:author="Unknown"/>
          <w:rFonts w:ascii="Times New Roman" w:eastAsia="Times New Roman" w:hAnsi="Times New Roman" w:cs="Times New Roman"/>
          <w:sz w:val="28"/>
          <w:szCs w:val="28"/>
        </w:rPr>
      </w:pPr>
      <w:ins w:id="13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"https://www.statisticshowto.com/cochran-mantel-haenszel-statistic-test/"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Cochran-Mantel-</w:t>
        </w:r>
        <w:proofErr w:type="spellStart"/>
        <w:r w:rsidRPr="00481E33">
          <w:rPr>
            <w:rFonts w:ascii="Times New Roman" w:eastAsia="Times New Roman" w:hAnsi="Times New Roman" w:cs="Times New Roman"/>
            <w:sz w:val="28"/>
            <w:szCs w:val="28"/>
            <w:u w:val="single"/>
            <w:bdr w:val="none" w:sz="0" w:space="0" w:color="auto" w:frame="1"/>
          </w:rPr>
          <w:t>Haenszel</w:t>
        </w:r>
        <w:proofErr w:type="spellEnd"/>
        <w:r w:rsidRPr="00481E33">
          <w:rPr>
            <w:rFonts w:ascii="Times New Roman" w:eastAsia="Times New Roman" w:hAnsi="Times New Roman" w:cs="Times New Roman"/>
            <w:sz w:val="28"/>
            <w:szCs w:val="28"/>
            <w:u w:val="single"/>
            <w:bdr w:val="none" w:sz="0" w:space="0" w:color="auto" w:frame="1"/>
          </w:rPr>
          <w:t xml:space="preserve">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33" w:author="Unknown"/>
          <w:rFonts w:ascii="Times New Roman" w:eastAsia="Times New Roman" w:hAnsi="Times New Roman" w:cs="Times New Roman"/>
          <w:sz w:val="28"/>
          <w:szCs w:val="28"/>
        </w:rPr>
      </w:pPr>
      <w:ins w:id="13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"https://www.statisticshowto.com/probability-and-statistics/hypothesis-testing/f-test/"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F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35" w:author="Unknown"/>
          <w:rFonts w:ascii="Times New Roman" w:eastAsia="Times New Roman" w:hAnsi="Times New Roman" w:cs="Times New Roman"/>
          <w:sz w:val="28"/>
          <w:szCs w:val="28"/>
        </w:rPr>
      </w:pPr>
      <w:ins w:id="136" w:author="Unknown">
        <w:r w:rsidRPr="00481E33">
          <w:rPr>
            <w:rFonts w:ascii="Times New Roman" w:eastAsia="Times New Roman" w:hAnsi="Times New Roman" w:cs="Times New Roman"/>
            <w:sz w:val="28"/>
            <w:szCs w:val="28"/>
          </w:rPr>
          <w:lastRenderedPageBreak/>
          <w:fldChar w:fldCharType="begin"/>
        </w:r>
        <w:r w:rsidRPr="00481E33">
          <w:rPr>
            <w:rFonts w:ascii="Times New Roman" w:eastAsia="Times New Roman" w:hAnsi="Times New Roman" w:cs="Times New Roman"/>
            <w:sz w:val="28"/>
            <w:szCs w:val="28"/>
          </w:rPr>
          <w:instrText xml:space="preserve"> HYPERLINK "https://www.statisticshowto.com/granger-causality/"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Granger Causality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37" w:author="Unknown"/>
          <w:rFonts w:ascii="Times New Roman" w:eastAsia="Times New Roman" w:hAnsi="Times New Roman" w:cs="Times New Roman"/>
          <w:sz w:val="28"/>
          <w:szCs w:val="28"/>
        </w:rPr>
      </w:pPr>
      <w:ins w:id="13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"https://www.statisticshowto.com/hotellings-t-squared/" </w:instrText>
        </w:r>
        <w:r w:rsidRPr="00481E33">
          <w:rPr>
            <w:rFonts w:ascii="Times New Roman" w:eastAsia="Times New Roman" w:hAnsi="Times New Roman" w:cs="Times New Roman"/>
            <w:sz w:val="28"/>
            <w:szCs w:val="28"/>
          </w:rPr>
          <w:fldChar w:fldCharType="separate"/>
        </w:r>
        <w:proofErr w:type="spellStart"/>
        <w:r w:rsidRPr="00481E33">
          <w:rPr>
            <w:rFonts w:ascii="Times New Roman" w:eastAsia="Times New Roman" w:hAnsi="Times New Roman" w:cs="Times New Roman"/>
            <w:sz w:val="28"/>
            <w:szCs w:val="28"/>
            <w:u w:val="single"/>
            <w:bdr w:val="none" w:sz="0" w:space="0" w:color="auto" w:frame="1"/>
          </w:rPr>
          <w:t>Hotelling’s</w:t>
        </w:r>
        <w:proofErr w:type="spellEnd"/>
        <w:r w:rsidRPr="00481E33">
          <w:rPr>
            <w:rFonts w:ascii="Times New Roman" w:eastAsia="Times New Roman" w:hAnsi="Times New Roman" w:cs="Times New Roman"/>
            <w:sz w:val="28"/>
            <w:szCs w:val="28"/>
            <w:u w:val="single"/>
            <w:bdr w:val="none" w:sz="0" w:space="0" w:color="auto" w:frame="1"/>
          </w:rPr>
          <w:t xml:space="preserve"> T-Squared</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39" w:author="Unknown"/>
          <w:rFonts w:ascii="Times New Roman" w:eastAsia="Times New Roman" w:hAnsi="Times New Roman" w:cs="Times New Roman"/>
          <w:sz w:val="28"/>
          <w:szCs w:val="28"/>
        </w:rPr>
      </w:pPr>
      <w:ins w:id="14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"https://www.statisticshowto.com/kpss-test/"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KPSS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41" w:author="Unknown"/>
          <w:rFonts w:ascii="Times New Roman" w:eastAsia="Times New Roman" w:hAnsi="Times New Roman" w:cs="Times New Roman"/>
          <w:sz w:val="28"/>
          <w:szCs w:val="28"/>
        </w:rPr>
      </w:pPr>
      <w:ins w:id="14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"https://www.statisticshowto.com/likelihood-ratio-tests/"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 Likelihood-Ratio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43" w:author="Unknown"/>
          <w:rFonts w:ascii="Times New Roman" w:eastAsia="Times New Roman" w:hAnsi="Times New Roman" w:cs="Times New Roman"/>
          <w:sz w:val="28"/>
          <w:szCs w:val="28"/>
        </w:rPr>
      </w:pPr>
      <w:ins w:id="14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"https://www.statisticshowto.com/log-rank-test/"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Log rank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45" w:author="Unknown"/>
          <w:rFonts w:ascii="Times New Roman" w:eastAsia="Times New Roman" w:hAnsi="Times New Roman" w:cs="Times New Roman"/>
          <w:sz w:val="28"/>
          <w:szCs w:val="28"/>
        </w:rPr>
      </w:pPr>
      <w:ins w:id="14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"https://www.statisticshowto.com/mancova/"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MANCOVA</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47" w:author="Unknown"/>
          <w:rFonts w:ascii="Times New Roman" w:eastAsia="Times New Roman" w:hAnsi="Times New Roman" w:cs="Times New Roman"/>
          <w:sz w:val="28"/>
          <w:szCs w:val="28"/>
        </w:rPr>
      </w:pPr>
      <w:ins w:id="14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"https://www.statisticshowto.com/sequential-probability-ratio-test/"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Sequential Probability Ratio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49" w:author="Unknown"/>
          <w:rFonts w:ascii="Times New Roman" w:eastAsia="Times New Roman" w:hAnsi="Times New Roman" w:cs="Times New Roman"/>
          <w:sz w:val="28"/>
          <w:szCs w:val="28"/>
        </w:rPr>
      </w:pPr>
      <w:ins w:id="15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"https://www.statisticshowto.com/sign-test/"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Run a Sign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51" w:author="Unknown"/>
          <w:rFonts w:ascii="Times New Roman" w:eastAsia="Times New Roman" w:hAnsi="Times New Roman" w:cs="Times New Roman"/>
          <w:sz w:val="28"/>
          <w:szCs w:val="28"/>
        </w:rPr>
      </w:pPr>
      <w:ins w:id="15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"https://www.statisticshowto.com/one-sample-t-test/"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T Test: one sample.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53" w:author="Unknown"/>
          <w:rFonts w:ascii="Times New Roman" w:eastAsia="Times New Roman" w:hAnsi="Times New Roman" w:cs="Times New Roman"/>
          <w:sz w:val="28"/>
          <w:szCs w:val="28"/>
        </w:rPr>
      </w:pPr>
      <w:ins w:id="15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"https://www.statisticshowto.com/two-sample-t-test-difference-means/"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T-Test: Two sample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55" w:author="Unknown"/>
          <w:rFonts w:ascii="Times New Roman" w:eastAsia="Times New Roman" w:hAnsi="Times New Roman" w:cs="Times New Roman"/>
          <w:sz w:val="28"/>
          <w:szCs w:val="28"/>
        </w:rPr>
      </w:pPr>
      <w:ins w:id="15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"https://www.statisticshowto.com/welchs-anova/"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Welch’s ANOVA</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57" w:author="Unknown"/>
          <w:rFonts w:ascii="Times New Roman" w:eastAsia="Times New Roman" w:hAnsi="Times New Roman" w:cs="Times New Roman"/>
          <w:sz w:val="28"/>
          <w:szCs w:val="28"/>
        </w:rPr>
      </w:pPr>
      <w:ins w:id="15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"https://www.statisticshowto.com/welchs-test-for-unequal-variances/"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Welch’s Test for Unequal Variances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59" w:author="Unknown"/>
          <w:rFonts w:ascii="Times New Roman" w:eastAsia="Times New Roman" w:hAnsi="Times New Roman" w:cs="Times New Roman"/>
          <w:sz w:val="28"/>
          <w:szCs w:val="28"/>
        </w:rPr>
      </w:pPr>
      <w:ins w:id="16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"https://www.statisticshowto.com/one-sample-z-test/"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Z-Test: one sample</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4"/>
        </w:numPr>
        <w:shd w:val="clear" w:color="auto" w:fill="FFFFFF"/>
        <w:spacing w:after="0" w:line="240" w:lineRule="auto"/>
        <w:ind w:left="450"/>
        <w:textAlignment w:val="baseline"/>
        <w:rPr>
          <w:ins w:id="161" w:author="Unknown"/>
          <w:rFonts w:ascii="Times New Roman" w:eastAsia="Times New Roman" w:hAnsi="Times New Roman" w:cs="Times New Roman"/>
          <w:sz w:val="28"/>
          <w:szCs w:val="28"/>
        </w:rPr>
      </w:pPr>
      <w:ins w:id="16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"https://www.statisticshowto.com/z-test/"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Z Test: Two Proportion</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4"/>
        </w:numPr>
        <w:shd w:val="clear" w:color="auto" w:fill="FFFFFF"/>
        <w:spacing w:after="0" w:line="240" w:lineRule="auto"/>
        <w:ind w:left="450"/>
        <w:textAlignment w:val="baseline"/>
        <w:rPr>
          <w:ins w:id="163" w:author="Unknown"/>
          <w:rFonts w:ascii="Times New Roman" w:eastAsia="Times New Roman" w:hAnsi="Times New Roman" w:cs="Times New Roman"/>
          <w:sz w:val="28"/>
          <w:szCs w:val="28"/>
        </w:rPr>
      </w:pPr>
      <w:ins w:id="16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"https://www.statisticshowto.com/wald-test/"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Wald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shd w:val="clear" w:color="auto" w:fill="FFFFFF"/>
        <w:spacing w:after="0" w:line="240" w:lineRule="auto"/>
        <w:textAlignment w:val="baseline"/>
        <w:rPr>
          <w:ins w:id="165" w:author="Unknown"/>
          <w:rFonts w:ascii="Times New Roman" w:eastAsia="Times New Roman" w:hAnsi="Times New Roman" w:cs="Times New Roman"/>
          <w:sz w:val="28"/>
          <w:szCs w:val="28"/>
        </w:rPr>
      </w:pPr>
      <w:ins w:id="166" w:author="Unknown">
        <w:r w:rsidRPr="00481E33">
          <w:rPr>
            <w:rFonts w:ascii="Times New Roman" w:eastAsia="Times New Roman" w:hAnsi="Times New Roman" w:cs="Times New Roman"/>
            <w:b/>
            <w:bCs/>
            <w:sz w:val="28"/>
            <w:szCs w:val="28"/>
            <w:bdr w:val="none" w:sz="0" w:space="0" w:color="auto" w:frame="1"/>
          </w:rPr>
          <w:t>Related Articles:</w:t>
        </w:r>
      </w:ins>
    </w:p>
    <w:p w:rsidR="00481E33" w:rsidRPr="00481E33" w:rsidRDefault="00481E33" w:rsidP="00481E33">
      <w:pPr>
        <w:numPr>
          <w:ilvl w:val="0"/>
          <w:numId w:val="15"/>
        </w:numPr>
        <w:shd w:val="clear" w:color="auto" w:fill="FFFFFF"/>
        <w:spacing w:after="0" w:line="240" w:lineRule="auto"/>
        <w:ind w:left="450"/>
        <w:textAlignment w:val="baseline"/>
        <w:rPr>
          <w:ins w:id="167" w:author="Unknown"/>
          <w:rFonts w:ascii="Times New Roman" w:eastAsia="Times New Roman" w:hAnsi="Times New Roman" w:cs="Times New Roman"/>
          <w:sz w:val="28"/>
          <w:szCs w:val="28"/>
        </w:rPr>
      </w:pPr>
      <w:ins w:id="16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"https://www.statisticshowto.com/acceptance-region/"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an Acceptance Region?</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69" w:author="Unknown"/>
          <w:rFonts w:ascii="Times New Roman" w:eastAsia="Times New Roman" w:hAnsi="Times New Roman" w:cs="Times New Roman"/>
          <w:sz w:val="28"/>
          <w:szCs w:val="28"/>
        </w:rPr>
      </w:pPr>
      <w:ins w:id="17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"https://www.statisticshowto.com/probability-and-statistics/hypothesis-testing/chebyshevs-theorem-inequality/"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 xml:space="preserve">How to Calculate </w:t>
        </w:r>
        <w:proofErr w:type="spellStart"/>
        <w:r w:rsidRPr="00481E33">
          <w:rPr>
            <w:rFonts w:ascii="Times New Roman" w:eastAsia="Times New Roman" w:hAnsi="Times New Roman" w:cs="Times New Roman"/>
            <w:sz w:val="28"/>
            <w:szCs w:val="28"/>
            <w:u w:val="single"/>
            <w:bdr w:val="none" w:sz="0" w:space="0" w:color="auto" w:frame="1"/>
          </w:rPr>
          <w:t>Chebyshev’s</w:t>
        </w:r>
        <w:proofErr w:type="spellEnd"/>
        <w:r w:rsidRPr="00481E33">
          <w:rPr>
            <w:rFonts w:ascii="Times New Roman" w:eastAsia="Times New Roman" w:hAnsi="Times New Roman" w:cs="Times New Roman"/>
            <w:sz w:val="28"/>
            <w:szCs w:val="28"/>
            <w:u w:val="single"/>
            <w:bdr w:val="none" w:sz="0" w:space="0" w:color="auto" w:frame="1"/>
          </w:rPr>
          <w:t xml:space="preserve"> Theorem.</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71" w:author="Unknown"/>
          <w:rFonts w:ascii="Times New Roman" w:eastAsia="Times New Roman" w:hAnsi="Times New Roman" w:cs="Times New Roman"/>
          <w:sz w:val="28"/>
          <w:szCs w:val="28"/>
        </w:rPr>
      </w:pPr>
      <w:ins w:id="17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"https://www.statisticshowto.com/decision-rule/"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Decision Rule.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73" w:author="Unknown"/>
          <w:rFonts w:ascii="Times New Roman" w:eastAsia="Times New Roman" w:hAnsi="Times New Roman" w:cs="Times New Roman"/>
          <w:sz w:val="28"/>
          <w:szCs w:val="28"/>
        </w:rPr>
      </w:pPr>
      <w:ins w:id="17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"https://www.statisticshowto.com/probability-and-statistics/hypothesis-testing/degrees-of-freedom/"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Degrees of Freedom</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5"/>
        </w:numPr>
        <w:shd w:val="clear" w:color="auto" w:fill="FFFFFF"/>
        <w:spacing w:after="0" w:line="240" w:lineRule="auto"/>
        <w:ind w:left="450"/>
        <w:textAlignment w:val="baseline"/>
        <w:rPr>
          <w:ins w:id="175" w:author="Unknown"/>
          <w:rFonts w:ascii="Times New Roman" w:eastAsia="Times New Roman" w:hAnsi="Times New Roman" w:cs="Times New Roman"/>
          <w:sz w:val="28"/>
          <w:szCs w:val="28"/>
        </w:rPr>
      </w:pPr>
      <w:ins w:id="17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"https://www.statisticshowto.com/directional-test/"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Directional Test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77" w:author="Unknown"/>
          <w:rFonts w:ascii="Times New Roman" w:eastAsia="Times New Roman" w:hAnsi="Times New Roman" w:cs="Times New Roman"/>
          <w:sz w:val="28"/>
          <w:szCs w:val="28"/>
        </w:rPr>
      </w:pPr>
      <w:ins w:id="17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"https://www.statisticshowto.com/false-discovery-rate/"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False Discovery Rate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79" w:author="Unknown"/>
          <w:rFonts w:ascii="Times New Roman" w:eastAsia="Times New Roman" w:hAnsi="Times New Roman" w:cs="Times New Roman"/>
          <w:sz w:val="28"/>
          <w:szCs w:val="28"/>
        </w:rPr>
      </w:pPr>
      <w:ins w:id="18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"https://www.statisticshowto.com/how-to-calculate-the-least-significant-difference-lsd/"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calculate the Least Significant Difference.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81" w:author="Unknown"/>
          <w:rFonts w:ascii="Times New Roman" w:eastAsia="Times New Roman" w:hAnsi="Times New Roman" w:cs="Times New Roman"/>
          <w:sz w:val="28"/>
          <w:szCs w:val="28"/>
        </w:rPr>
      </w:pPr>
      <w:ins w:id="18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"https://www.statisticshowto.com/levels-in-statistics/"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Levels in Statistics.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83" w:author="Unknown"/>
          <w:rFonts w:ascii="Times New Roman" w:eastAsia="Times New Roman" w:hAnsi="Times New Roman" w:cs="Times New Roman"/>
          <w:sz w:val="28"/>
          <w:szCs w:val="28"/>
        </w:rPr>
      </w:pPr>
      <w:ins w:id="18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"https://www.statisticshowto.com/probability-and-statistics/hypothesis-testing/margin-of-error/"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Calculate Margin of Error.</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85" w:author="Unknown"/>
          <w:rFonts w:ascii="Times New Roman" w:eastAsia="Times New Roman" w:hAnsi="Times New Roman" w:cs="Times New Roman"/>
          <w:sz w:val="28"/>
          <w:szCs w:val="28"/>
        </w:rPr>
      </w:pPr>
      <w:ins w:id="18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"https://www.statisticshowto.com/mean-difference/"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Mean Difference (Difference in Means)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87" w:author="Unknown"/>
          <w:rFonts w:ascii="Times New Roman" w:eastAsia="Times New Roman" w:hAnsi="Times New Roman" w:cs="Times New Roman"/>
          <w:sz w:val="28"/>
          <w:szCs w:val="28"/>
        </w:rPr>
      </w:pPr>
      <w:ins w:id="18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"https://www.statisticshowto.com/multiple-testing-problem/"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 xml:space="preserve">The Multiple Testing </w:t>
        </w:r>
        <w:proofErr w:type="gramStart"/>
        <w:r w:rsidRPr="00481E33">
          <w:rPr>
            <w:rFonts w:ascii="Times New Roman" w:eastAsia="Times New Roman" w:hAnsi="Times New Roman" w:cs="Times New Roman"/>
            <w:sz w:val="28"/>
            <w:szCs w:val="28"/>
            <w:u w:val="single"/>
            <w:bdr w:val="none" w:sz="0" w:space="0" w:color="auto" w:frame="1"/>
          </w:rPr>
          <w:t>Problem</w:t>
        </w:r>
        <w:proofErr w:type="gramEnd"/>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5"/>
        </w:numPr>
        <w:shd w:val="clear" w:color="auto" w:fill="FFFFFF"/>
        <w:spacing w:after="0" w:line="240" w:lineRule="auto"/>
        <w:ind w:left="450"/>
        <w:textAlignment w:val="baseline"/>
        <w:rPr>
          <w:ins w:id="189" w:author="Unknown"/>
          <w:rFonts w:ascii="Times New Roman" w:eastAsia="Times New Roman" w:hAnsi="Times New Roman" w:cs="Times New Roman"/>
          <w:sz w:val="28"/>
          <w:szCs w:val="28"/>
        </w:rPr>
      </w:pPr>
      <w:ins w:id="190" w:author="Unknown">
        <w:r w:rsidRPr="00481E33">
          <w:rPr>
            <w:rFonts w:ascii="Times New Roman" w:eastAsia="Times New Roman" w:hAnsi="Times New Roman" w:cs="Times New Roman"/>
            <w:sz w:val="28"/>
            <w:szCs w:val="28"/>
          </w:rPr>
          <w:t>What is the </w:t>
        </w:r>
        <w:proofErr w:type="spellStart"/>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"https://www.statisticshowto.com/neyman-pearson-lemma/"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Neyman</w:t>
        </w:r>
        <w:proofErr w:type="spellEnd"/>
        <w:r w:rsidRPr="00481E33">
          <w:rPr>
            <w:rFonts w:ascii="Times New Roman" w:eastAsia="Times New Roman" w:hAnsi="Times New Roman" w:cs="Times New Roman"/>
            <w:sz w:val="28"/>
            <w:szCs w:val="28"/>
            <w:u w:val="single"/>
            <w:bdr w:val="none" w:sz="0" w:space="0" w:color="auto" w:frame="1"/>
          </w:rPr>
          <w:t>-Pearson Lemma?</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91" w:author="Unknown"/>
          <w:rFonts w:ascii="Times New Roman" w:eastAsia="Times New Roman" w:hAnsi="Times New Roman" w:cs="Times New Roman"/>
          <w:sz w:val="28"/>
          <w:szCs w:val="28"/>
        </w:rPr>
      </w:pPr>
      <w:ins w:id="19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"https://www.statisticshowto.com/one-sample-median-test/"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One Sample Median Test</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w:t>
        </w:r>
      </w:ins>
    </w:p>
    <w:p w:rsidR="00481E33" w:rsidRPr="00481E33" w:rsidRDefault="00481E33" w:rsidP="00481E33">
      <w:pPr>
        <w:numPr>
          <w:ilvl w:val="0"/>
          <w:numId w:val="15"/>
        </w:numPr>
        <w:shd w:val="clear" w:color="auto" w:fill="FFFFFF"/>
        <w:spacing w:after="0" w:line="240" w:lineRule="auto"/>
        <w:ind w:left="450"/>
        <w:textAlignment w:val="baseline"/>
        <w:rPr>
          <w:ins w:id="193" w:author="Unknown"/>
          <w:rFonts w:ascii="Times New Roman" w:eastAsia="Times New Roman" w:hAnsi="Times New Roman" w:cs="Times New Roman"/>
          <w:sz w:val="28"/>
          <w:szCs w:val="28"/>
        </w:rPr>
      </w:pPr>
      <w:ins w:id="19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"https://www.statisticshowto.com/regwf-procedure/"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REGWF</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95" w:author="Unknown"/>
          <w:rFonts w:ascii="Times New Roman" w:eastAsia="Times New Roman" w:hAnsi="Times New Roman" w:cs="Times New Roman"/>
          <w:sz w:val="28"/>
          <w:szCs w:val="28"/>
        </w:rPr>
      </w:pPr>
      <w:ins w:id="19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"https://www.statisticshowto.com/probability-and-statistics/find-sample-size/"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Find a Sample Size (General Instructions).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97" w:author="Unknown"/>
          <w:rFonts w:ascii="Times New Roman" w:eastAsia="Times New Roman" w:hAnsi="Times New Roman" w:cs="Times New Roman"/>
          <w:sz w:val="28"/>
          <w:szCs w:val="28"/>
        </w:rPr>
      </w:pPr>
      <w:ins w:id="19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"https://www.statisticshowto.com/sig2-tailed-interpreting-results/"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Sig 2(Tailed) meaning in results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199" w:author="Unknown"/>
          <w:rFonts w:ascii="Times New Roman" w:eastAsia="Times New Roman" w:hAnsi="Times New Roman" w:cs="Times New Roman"/>
          <w:sz w:val="28"/>
          <w:szCs w:val="28"/>
        </w:rPr>
      </w:pPr>
      <w:ins w:id="20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"https://www.statisticshowto.com/standardized-test-statistic/"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What is a Standardized Test Statistic?</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01" w:author="Unknown"/>
          <w:rFonts w:ascii="Times New Roman" w:eastAsia="Times New Roman" w:hAnsi="Times New Roman" w:cs="Times New Roman"/>
          <w:sz w:val="28"/>
          <w:szCs w:val="28"/>
        </w:rPr>
      </w:pPr>
      <w:ins w:id="20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"https://www.statisticshowto.com/probability-and-statistics/statistics-definitions/sample-mean/" \l "SESM"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Find Standard Error</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03" w:author="Unknown"/>
          <w:rFonts w:ascii="Times New Roman" w:eastAsia="Times New Roman" w:hAnsi="Times New Roman" w:cs="Times New Roman"/>
          <w:sz w:val="28"/>
          <w:szCs w:val="28"/>
        </w:rPr>
      </w:pPr>
      <w:ins w:id="20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"https://www.statisticshowto.com/standardized-values-examples/"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Standardized values: Example.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05" w:author="Unknown"/>
          <w:rFonts w:ascii="Times New Roman" w:eastAsia="Times New Roman" w:hAnsi="Times New Roman" w:cs="Times New Roman"/>
          <w:sz w:val="28"/>
          <w:szCs w:val="28"/>
        </w:rPr>
      </w:pPr>
      <w:ins w:id="206"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"https://www.statisticshowto.com/probability-and-statistics/t-distribution/t-score-formula/"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Calculate a T-Score.</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07" w:author="Unknown"/>
          <w:rFonts w:ascii="Times New Roman" w:eastAsia="Times New Roman" w:hAnsi="Times New Roman" w:cs="Times New Roman"/>
          <w:sz w:val="28"/>
          <w:szCs w:val="28"/>
        </w:rPr>
      </w:pPr>
      <w:ins w:id="208"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"https://www.statisticshowto.com/probability-and-statistics/hypothesis-testing/t-score-vs-z-score/"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 xml:space="preserve">T-Score </w:t>
        </w:r>
        <w:proofErr w:type="gramStart"/>
        <w:r w:rsidRPr="00481E33">
          <w:rPr>
            <w:rFonts w:ascii="Times New Roman" w:eastAsia="Times New Roman" w:hAnsi="Times New Roman" w:cs="Times New Roman"/>
            <w:sz w:val="28"/>
            <w:szCs w:val="28"/>
            <w:u w:val="single"/>
            <w:bdr w:val="none" w:sz="0" w:space="0" w:color="auto" w:frame="1"/>
          </w:rPr>
          <w:t>Vs</w:t>
        </w:r>
        <w:proofErr w:type="gramEnd"/>
        <w:r w:rsidRPr="00481E33">
          <w:rPr>
            <w:rFonts w:ascii="Times New Roman" w:eastAsia="Times New Roman" w:hAnsi="Times New Roman" w:cs="Times New Roman"/>
            <w:sz w:val="28"/>
            <w:szCs w:val="28"/>
            <w:u w:val="single"/>
            <w:bdr w:val="none" w:sz="0" w:space="0" w:color="auto" w:frame="1"/>
          </w:rPr>
          <w:t xml:space="preserve">. a </w:t>
        </w:r>
        <w:proofErr w:type="spellStart"/>
        <w:r w:rsidRPr="00481E33">
          <w:rPr>
            <w:rFonts w:ascii="Times New Roman" w:eastAsia="Times New Roman" w:hAnsi="Times New Roman" w:cs="Times New Roman"/>
            <w:sz w:val="28"/>
            <w:szCs w:val="28"/>
            <w:u w:val="single"/>
            <w:bdr w:val="none" w:sz="0" w:space="0" w:color="auto" w:frame="1"/>
          </w:rPr>
          <w:t>Z.Score</w:t>
        </w:r>
        <w:proofErr w:type="spellEnd"/>
        <w:r w:rsidRPr="00481E33">
          <w:rPr>
            <w:rFonts w:ascii="Times New Roman" w:eastAsia="Times New Roman" w:hAnsi="Times New Roman" w:cs="Times New Roman"/>
            <w:sz w:val="28"/>
            <w:szCs w:val="28"/>
            <w:u w:val="single"/>
            <w:bdr w:val="none" w:sz="0" w:space="0" w:color="auto" w:frame="1"/>
          </w:rPr>
          <w:t>.</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09" w:author="Unknown"/>
          <w:rFonts w:ascii="Times New Roman" w:eastAsia="Times New Roman" w:hAnsi="Times New Roman" w:cs="Times New Roman"/>
          <w:sz w:val="28"/>
          <w:szCs w:val="28"/>
        </w:rPr>
      </w:pPr>
      <w:ins w:id="210"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"https://www.statisticshowto.com/testing-single-mean/"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Testing a Single Mean.</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11" w:author="Unknown"/>
          <w:rFonts w:ascii="Times New Roman" w:eastAsia="Times New Roman" w:hAnsi="Times New Roman" w:cs="Times New Roman"/>
          <w:sz w:val="28"/>
          <w:szCs w:val="28"/>
        </w:rPr>
      </w:pPr>
      <w:ins w:id="212"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"https://www.statisticshowto.com/unequal-sample-sizes/"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Unequal Sample Sizes.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13" w:author="Unknown"/>
          <w:rFonts w:ascii="Times New Roman" w:eastAsia="Times New Roman" w:hAnsi="Times New Roman" w:cs="Times New Roman"/>
          <w:sz w:val="28"/>
          <w:szCs w:val="28"/>
        </w:rPr>
      </w:pPr>
      <w:ins w:id="214" w:author="Unknown">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"https://www.statisticshowto.com/ump-uniformly-most-powerful/"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Uniformly Most Powerful Tests.</w:t>
        </w:r>
        <w:r w:rsidRPr="00481E33">
          <w:rPr>
            <w:rFonts w:ascii="Times New Roman" w:eastAsia="Times New Roman" w:hAnsi="Times New Roman" w:cs="Times New Roman"/>
            <w:sz w:val="28"/>
            <w:szCs w:val="28"/>
          </w:rPr>
          <w:fldChar w:fldCharType="end"/>
        </w:r>
      </w:ins>
    </w:p>
    <w:p w:rsidR="00481E33" w:rsidRPr="00481E33" w:rsidRDefault="00481E33" w:rsidP="00481E33">
      <w:pPr>
        <w:numPr>
          <w:ilvl w:val="0"/>
          <w:numId w:val="15"/>
        </w:numPr>
        <w:shd w:val="clear" w:color="auto" w:fill="FFFFFF"/>
        <w:spacing w:after="0" w:line="240" w:lineRule="auto"/>
        <w:ind w:left="450"/>
        <w:textAlignment w:val="baseline"/>
        <w:rPr>
          <w:ins w:id="215" w:author="Unknown"/>
          <w:rFonts w:ascii="Times New Roman" w:eastAsia="Times New Roman" w:hAnsi="Times New Roman" w:cs="Times New Roman"/>
          <w:sz w:val="28"/>
          <w:szCs w:val="28"/>
        </w:rPr>
      </w:pPr>
      <w:ins w:id="216" w:author="Unknown">
        <w:r w:rsidRPr="00481E33">
          <w:rPr>
            <w:rFonts w:ascii="Times New Roman" w:eastAsia="Times New Roman" w:hAnsi="Times New Roman" w:cs="Times New Roman"/>
            <w:sz w:val="28"/>
            <w:szCs w:val="28"/>
          </w:rPr>
          <w:lastRenderedPageBreak/>
          <w:fldChar w:fldCharType="begin"/>
        </w:r>
        <w:r w:rsidRPr="00481E33">
          <w:rPr>
            <w:rFonts w:ascii="Times New Roman" w:eastAsia="Times New Roman" w:hAnsi="Times New Roman" w:cs="Times New Roman"/>
            <w:sz w:val="28"/>
            <w:szCs w:val="28"/>
          </w:rPr>
          <w:instrText xml:space="preserve"> HYPERLINK "https://www.statisticshowto.com/probability-and-statistics/z-score/"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How to Calculate a Z-Score.</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525" w:lineRule="atLeast"/>
        <w:textAlignment w:val="baseline"/>
        <w:outlineLvl w:val="1"/>
        <w:rPr>
          <w:ins w:id="217" w:author="Unknown"/>
          <w:rFonts w:ascii="Times New Roman" w:eastAsia="Times New Roman" w:hAnsi="Times New Roman" w:cs="Times New Roman"/>
          <w:sz w:val="28"/>
          <w:szCs w:val="28"/>
        </w:rPr>
      </w:pPr>
      <w:ins w:id="218" w:author="Unknown">
        <w:r w:rsidRPr="00481E33">
          <w:rPr>
            <w:rFonts w:ascii="Times New Roman" w:eastAsia="Times New Roman" w:hAnsi="Times New Roman" w:cs="Times New Roman"/>
            <w:sz w:val="28"/>
            <w:szCs w:val="28"/>
          </w:rPr>
          <w:t>References</w:t>
        </w:r>
      </w:ins>
    </w:p>
    <w:p w:rsidR="00481E33" w:rsidRPr="00481E33" w:rsidRDefault="00481E33" w:rsidP="00481E33">
      <w:pPr>
        <w:shd w:val="clear" w:color="auto" w:fill="FFFFFF"/>
        <w:spacing w:after="0" w:line="240" w:lineRule="auto"/>
        <w:textAlignment w:val="baseline"/>
        <w:rPr>
          <w:ins w:id="219" w:author="Unknown"/>
          <w:rFonts w:ascii="Times New Roman" w:eastAsia="Times New Roman" w:hAnsi="Times New Roman" w:cs="Times New Roman"/>
          <w:sz w:val="28"/>
          <w:szCs w:val="28"/>
        </w:rPr>
      </w:pPr>
      <w:proofErr w:type="spellStart"/>
      <w:ins w:id="220" w:author="Unknown">
        <w:r w:rsidRPr="00481E33">
          <w:rPr>
            <w:rFonts w:ascii="Times New Roman" w:eastAsia="Times New Roman" w:hAnsi="Times New Roman" w:cs="Times New Roman"/>
            <w:sz w:val="28"/>
            <w:szCs w:val="28"/>
          </w:rPr>
          <w:t>Gonick</w:t>
        </w:r>
        <w:proofErr w:type="spellEnd"/>
        <w:r w:rsidRPr="00481E33">
          <w:rPr>
            <w:rFonts w:ascii="Times New Roman" w:eastAsia="Times New Roman" w:hAnsi="Times New Roman" w:cs="Times New Roman"/>
            <w:sz w:val="28"/>
            <w:szCs w:val="28"/>
          </w:rPr>
          <w:t>, L. and Smith, W.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"https://amzn.to/3e8DGye" \t "_blank" </w:instrText>
        </w:r>
        <w:r w:rsidRPr="00481E33">
          <w:rPr>
            <w:rFonts w:ascii="Times New Roman" w:eastAsia="Times New Roman" w:hAnsi="Times New Roman" w:cs="Times New Roman"/>
            <w:sz w:val="28"/>
            <w:szCs w:val="28"/>
          </w:rPr>
          <w:fldChar w:fldCharType="separate"/>
        </w:r>
        <w:proofErr w:type="gramStart"/>
        <w:r w:rsidRPr="00481E33">
          <w:rPr>
            <w:rFonts w:ascii="Times New Roman" w:eastAsia="Times New Roman" w:hAnsi="Times New Roman" w:cs="Times New Roman"/>
            <w:sz w:val="28"/>
            <w:szCs w:val="28"/>
            <w:u w:val="single"/>
            <w:bdr w:val="none" w:sz="0" w:space="0" w:color="auto" w:frame="1"/>
          </w:rPr>
          <w:t>The</w:t>
        </w:r>
        <w:proofErr w:type="gramEnd"/>
        <w:r w:rsidRPr="00481E33">
          <w:rPr>
            <w:rFonts w:ascii="Times New Roman" w:eastAsia="Times New Roman" w:hAnsi="Times New Roman" w:cs="Times New Roman"/>
            <w:sz w:val="28"/>
            <w:szCs w:val="28"/>
            <w:u w:val="single"/>
            <w:bdr w:val="none" w:sz="0" w:space="0" w:color="auto" w:frame="1"/>
          </w:rPr>
          <w:t xml:space="preserve"> Cartoon Guide to Statistics</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New York: Harper Perennial, pp. 140-142, 1993.</w:t>
        </w:r>
        <w:r w:rsidRPr="00481E33">
          <w:rPr>
            <w:rFonts w:ascii="Times New Roman" w:eastAsia="Times New Roman" w:hAnsi="Times New Roman" w:cs="Times New Roman"/>
            <w:sz w:val="28"/>
            <w:szCs w:val="28"/>
          </w:rPr>
          <w:br/>
          <w:t>Good, P.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"https://amzn.to/2O0C27g"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 xml:space="preserve">Permutation Tests: A Practical Guide to Resampling Methods for Testing Hypotheses, 2nd </w:t>
        </w:r>
        <w:proofErr w:type="gramStart"/>
        <w:r w:rsidRPr="00481E33">
          <w:rPr>
            <w:rFonts w:ascii="Times New Roman" w:eastAsia="Times New Roman" w:hAnsi="Times New Roman" w:cs="Times New Roman"/>
            <w:sz w:val="28"/>
            <w:szCs w:val="28"/>
            <w:u w:val="single"/>
            <w:bdr w:val="none" w:sz="0" w:space="0" w:color="auto" w:frame="1"/>
          </w:rPr>
          <w:t>ed</w:t>
        </w:r>
        <w:proofErr w:type="gramEnd"/>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New York: Springer-</w:t>
        </w:r>
        <w:proofErr w:type="spellStart"/>
        <w:r w:rsidRPr="00481E33">
          <w:rPr>
            <w:rFonts w:ascii="Times New Roman" w:eastAsia="Times New Roman" w:hAnsi="Times New Roman" w:cs="Times New Roman"/>
            <w:sz w:val="28"/>
            <w:szCs w:val="28"/>
          </w:rPr>
          <w:t>Verlag</w:t>
        </w:r>
        <w:proofErr w:type="spellEnd"/>
        <w:r w:rsidRPr="00481E33">
          <w:rPr>
            <w:rFonts w:ascii="Times New Roman" w:eastAsia="Times New Roman" w:hAnsi="Times New Roman" w:cs="Times New Roman"/>
            <w:sz w:val="28"/>
            <w:szCs w:val="28"/>
          </w:rPr>
          <w:t>, 2000.</w:t>
        </w:r>
        <w:r w:rsidRPr="00481E33">
          <w:rPr>
            <w:rFonts w:ascii="Times New Roman" w:eastAsia="Times New Roman" w:hAnsi="Times New Roman" w:cs="Times New Roman"/>
            <w:sz w:val="28"/>
            <w:szCs w:val="28"/>
          </w:rPr>
          <w:br/>
        </w:r>
        <w:proofErr w:type="spellStart"/>
        <w:proofErr w:type="gramStart"/>
        <w:r w:rsidRPr="00481E33">
          <w:rPr>
            <w:rFonts w:ascii="Times New Roman" w:eastAsia="Times New Roman" w:hAnsi="Times New Roman" w:cs="Times New Roman"/>
            <w:sz w:val="28"/>
            <w:szCs w:val="28"/>
          </w:rPr>
          <w:t>Hoel</w:t>
        </w:r>
        <w:proofErr w:type="spellEnd"/>
        <w:r w:rsidRPr="00481E33">
          <w:rPr>
            <w:rFonts w:ascii="Times New Roman" w:eastAsia="Times New Roman" w:hAnsi="Times New Roman" w:cs="Times New Roman"/>
            <w:sz w:val="28"/>
            <w:szCs w:val="28"/>
          </w:rPr>
          <w:t>, P. G.; Port, S. C.; and Stone, C. J. “Testing Hypotheses.”</w:t>
        </w:r>
        <w:proofErr w:type="gramEnd"/>
        <w:r w:rsidRPr="00481E33">
          <w:rPr>
            <w:rFonts w:ascii="Times New Roman" w:eastAsia="Times New Roman" w:hAnsi="Times New Roman" w:cs="Times New Roman"/>
            <w:sz w:val="28"/>
            <w:szCs w:val="28"/>
          </w:rPr>
          <w:t xml:space="preserve"> Ch. 3 in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"https://amzn.to/38vLM2K" \t "_blank"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Introduction to Statistical Theory.</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New York: Houghton Mifflin, pp. 52-110, 1971.</w:t>
        </w:r>
      </w:ins>
    </w:p>
    <w:p w:rsidR="00481E33" w:rsidRPr="00481E33" w:rsidRDefault="00481E33" w:rsidP="00481E33">
      <w:pPr>
        <w:shd w:val="clear" w:color="auto" w:fill="F7F7F7"/>
        <w:spacing w:after="0" w:line="300" w:lineRule="atLeast"/>
        <w:textAlignment w:val="baseline"/>
        <w:rPr>
          <w:ins w:id="221" w:author="Unknown"/>
          <w:rFonts w:ascii="Times New Roman" w:eastAsia="Times New Roman" w:hAnsi="Times New Roman" w:cs="Times New Roman"/>
          <w:sz w:val="28"/>
          <w:szCs w:val="28"/>
        </w:rPr>
      </w:pPr>
      <w:ins w:id="222" w:author="Unknown">
        <w:r w:rsidRPr="00481E33">
          <w:rPr>
            <w:rFonts w:ascii="Times New Roman" w:eastAsia="Times New Roman" w:hAnsi="Times New Roman" w:cs="Times New Roman"/>
            <w:b/>
            <w:bCs/>
            <w:sz w:val="28"/>
            <w:szCs w:val="28"/>
            <w:bdr w:val="none" w:sz="0" w:space="0" w:color="auto" w:frame="1"/>
          </w:rPr>
          <w:t>CITE THIS AS</w:t>
        </w:r>
        <w:proofErr w:type="gramStart"/>
        <w:r w:rsidRPr="00481E33">
          <w:rPr>
            <w:rFonts w:ascii="Times New Roman" w:eastAsia="Times New Roman" w:hAnsi="Times New Roman" w:cs="Times New Roman"/>
            <w:b/>
            <w:bCs/>
            <w:sz w:val="28"/>
            <w:szCs w:val="28"/>
            <w:bdr w:val="none" w:sz="0" w:space="0" w:color="auto" w:frame="1"/>
          </w:rPr>
          <w:t>:</w:t>
        </w:r>
        <w:proofErr w:type="gramEnd"/>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"https://www.statisticshowto.com/contact/"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b/>
            <w:bCs/>
            <w:sz w:val="28"/>
            <w:szCs w:val="28"/>
            <w:bdr w:val="none" w:sz="0" w:space="0" w:color="auto" w:frame="1"/>
          </w:rPr>
          <w:t>Stephanie Glen</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"Hypothesis Testing" From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b/>
            <w:bCs/>
            <w:sz w:val="28"/>
            <w:szCs w:val="28"/>
            <w:bdr w:val="none" w:sz="0" w:space="0" w:color="auto" w:frame="1"/>
          </w:rPr>
          <w:t>StatisticsHowTo.com</w:t>
        </w:r>
        <w:r w:rsidRPr="00481E33">
          <w:rPr>
            <w:rFonts w:ascii="Times New Roman" w:eastAsia="Times New Roman" w:hAnsi="Times New Roman" w:cs="Times New Roman"/>
            <w:sz w:val="28"/>
            <w:szCs w:val="28"/>
          </w:rPr>
          <w:fldChar w:fldCharType="end"/>
        </w:r>
        <w:r w:rsidRPr="00481E33">
          <w:rPr>
            <w:rFonts w:ascii="Times New Roman" w:eastAsia="Times New Roman" w:hAnsi="Times New Roman" w:cs="Times New Roman"/>
            <w:sz w:val="28"/>
            <w:szCs w:val="28"/>
          </w:rPr>
          <w:t>: Elementary Statistics for the rest of us! </w:t>
        </w:r>
        <w:r w:rsidRPr="00481E33">
          <w:rPr>
            <w:rFonts w:ascii="Times New Roman" w:eastAsia="Times New Roman" w:hAnsi="Times New Roman" w:cs="Times New Roman"/>
            <w:sz w:val="28"/>
            <w:szCs w:val="28"/>
          </w:rPr>
          <w:fldChar w:fldCharType="begin"/>
        </w:r>
        <w:r w:rsidRPr="00481E33">
          <w:rPr>
            <w:rFonts w:ascii="Times New Roman" w:eastAsia="Times New Roman" w:hAnsi="Times New Roman" w:cs="Times New Roman"/>
            <w:sz w:val="28"/>
            <w:szCs w:val="28"/>
          </w:rPr>
          <w:instrText xml:space="preserve"> HYPERLINK "https://www.statisticshowto.com/probability-and-statistics/hypothesis-testing/" </w:instrText>
        </w:r>
        <w:r w:rsidRPr="00481E33">
          <w:rPr>
            <w:rFonts w:ascii="Times New Roman" w:eastAsia="Times New Roman" w:hAnsi="Times New Roman" w:cs="Times New Roman"/>
            <w:sz w:val="28"/>
            <w:szCs w:val="28"/>
          </w:rPr>
          <w:fldChar w:fldCharType="separate"/>
        </w:r>
        <w:r w:rsidRPr="00481E33">
          <w:rPr>
            <w:rFonts w:ascii="Times New Roman" w:eastAsia="Times New Roman" w:hAnsi="Times New Roman" w:cs="Times New Roman"/>
            <w:sz w:val="28"/>
            <w:szCs w:val="28"/>
            <w:u w:val="single"/>
            <w:bdr w:val="none" w:sz="0" w:space="0" w:color="auto" w:frame="1"/>
          </w:rPr>
          <w:t>https://www.statisticshowto.com/probability-and-statistics/hypothesis-testing/</w:t>
        </w:r>
        <w:r w:rsidRPr="00481E33">
          <w:rPr>
            <w:rFonts w:ascii="Times New Roman" w:eastAsia="Times New Roman" w:hAnsi="Times New Roman" w:cs="Times New Roman"/>
            <w:sz w:val="28"/>
            <w:szCs w:val="28"/>
          </w:rPr>
          <w:fldChar w:fldCharType="end"/>
        </w:r>
      </w:ins>
    </w:p>
    <w:p w:rsidR="00481E33" w:rsidRPr="00481E33" w:rsidRDefault="00481E33" w:rsidP="00481E33">
      <w:pPr>
        <w:shd w:val="clear" w:color="auto" w:fill="FFFFFF"/>
        <w:spacing w:after="0" w:line="240" w:lineRule="auto"/>
        <w:textAlignment w:val="baseline"/>
        <w:rPr>
          <w:ins w:id="223" w:author="Unknown"/>
          <w:rFonts w:ascii="Times New Roman" w:eastAsia="Times New Roman" w:hAnsi="Times New Roman" w:cs="Times New Roman"/>
          <w:sz w:val="28"/>
          <w:szCs w:val="28"/>
        </w:rPr>
      </w:pPr>
      <w:ins w:id="224" w:author="Unknown">
        <w:r w:rsidRPr="00481E33">
          <w:rPr>
            <w:rFonts w:ascii="Times New Roman" w:eastAsia="Times New Roman" w:hAnsi="Times New Roman" w:cs="Times New Roman"/>
            <w:sz w:val="28"/>
            <w:szCs w:val="28"/>
          </w:rPr>
          <w:t>------------------------------------------------------------------------------</w:t>
        </w:r>
        <w:r w:rsidRPr="00481E33">
          <w:rPr>
            <w:rFonts w:ascii="Times New Roman" w:eastAsia="Times New Roman" w:hAnsi="Times New Roman" w:cs="Times New Roman"/>
            <w:sz w:val="28"/>
            <w:szCs w:val="28"/>
          </w:rPr>
          <w:br/>
        </w:r>
        <w:r w:rsidRPr="00481E33">
          <w:rPr>
            <w:rFonts w:ascii="Times New Roman" w:eastAsia="Times New Roman" w:hAnsi="Times New Roman" w:cs="Times New Roman"/>
            <w:sz w:val="28"/>
            <w:szCs w:val="28"/>
          </w:rPr>
          <w:br/>
        </w:r>
      </w:ins>
    </w:p>
    <w:p w:rsidR="00481E33" w:rsidRPr="00481E33" w:rsidRDefault="00481E33" w:rsidP="00481E33">
      <w:pPr>
        <w:spacing w:after="0" w:line="240" w:lineRule="auto"/>
        <w:textAlignment w:val="baseline"/>
        <w:rPr>
          <w:ins w:id="225" w:author="Unknown"/>
          <w:rFonts w:ascii="Times New Roman" w:eastAsia="Times New Roman" w:hAnsi="Times New Roman" w:cs="Times New Roman"/>
          <w:sz w:val="28"/>
          <w:szCs w:val="28"/>
        </w:rPr>
      </w:pPr>
    </w:p>
    <w:p w:rsidR="00073CF5" w:rsidRPr="00481E33" w:rsidRDefault="00073CF5">
      <w:pPr>
        <w:rPr>
          <w:rFonts w:ascii="Times New Roman" w:hAnsi="Times New Roman" w:cs="Times New Roman"/>
          <w:sz w:val="28"/>
          <w:szCs w:val="28"/>
        </w:rPr>
      </w:pPr>
    </w:p>
    <w:sectPr w:rsidR="00073CF5" w:rsidRPr="00481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76E2F"/>
    <w:multiLevelType w:val="multilevel"/>
    <w:tmpl w:val="929A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8A5A5C"/>
    <w:multiLevelType w:val="multilevel"/>
    <w:tmpl w:val="653A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00A35"/>
    <w:multiLevelType w:val="multilevel"/>
    <w:tmpl w:val="A29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C61A55"/>
    <w:multiLevelType w:val="multilevel"/>
    <w:tmpl w:val="E95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468EA"/>
    <w:multiLevelType w:val="multilevel"/>
    <w:tmpl w:val="43C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1F743F"/>
    <w:multiLevelType w:val="multilevel"/>
    <w:tmpl w:val="F16E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980DAE"/>
    <w:multiLevelType w:val="multilevel"/>
    <w:tmpl w:val="F4D2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0A17A4"/>
    <w:multiLevelType w:val="multilevel"/>
    <w:tmpl w:val="6652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CB79DC"/>
    <w:multiLevelType w:val="multilevel"/>
    <w:tmpl w:val="8288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774353"/>
    <w:multiLevelType w:val="multilevel"/>
    <w:tmpl w:val="1C5C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D52255"/>
    <w:multiLevelType w:val="multilevel"/>
    <w:tmpl w:val="916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D61FA3"/>
    <w:multiLevelType w:val="multilevel"/>
    <w:tmpl w:val="D94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D50875"/>
    <w:multiLevelType w:val="multilevel"/>
    <w:tmpl w:val="5786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404537"/>
    <w:multiLevelType w:val="multilevel"/>
    <w:tmpl w:val="3E10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FA703F"/>
    <w:multiLevelType w:val="multilevel"/>
    <w:tmpl w:val="F13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BE2EF7"/>
    <w:multiLevelType w:val="multilevel"/>
    <w:tmpl w:val="ECA2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4"/>
  </w:num>
  <w:num w:numId="4">
    <w:abstractNumId w:val="2"/>
  </w:num>
  <w:num w:numId="5">
    <w:abstractNumId w:val="9"/>
  </w:num>
  <w:num w:numId="6">
    <w:abstractNumId w:val="6"/>
  </w:num>
  <w:num w:numId="7">
    <w:abstractNumId w:val="4"/>
  </w:num>
  <w:num w:numId="8">
    <w:abstractNumId w:val="1"/>
  </w:num>
  <w:num w:numId="9">
    <w:abstractNumId w:val="13"/>
  </w:num>
  <w:num w:numId="10">
    <w:abstractNumId w:val="8"/>
  </w:num>
  <w:num w:numId="11">
    <w:abstractNumId w:val="5"/>
  </w:num>
  <w:num w:numId="12">
    <w:abstractNumId w:val="15"/>
  </w:num>
  <w:num w:numId="13">
    <w:abstractNumId w:val="0"/>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003"/>
    <w:rsid w:val="00073CF5"/>
    <w:rsid w:val="002F6555"/>
    <w:rsid w:val="00481E33"/>
    <w:rsid w:val="00502B6B"/>
    <w:rsid w:val="007A5D82"/>
    <w:rsid w:val="007E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E33"/>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481E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E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1E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E33"/>
    <w:rPr>
      <w:rFonts w:ascii="Arial" w:eastAsia="Times New Roman" w:hAnsi="Arial" w:cs="Arial"/>
      <w:vanish/>
      <w:sz w:val="16"/>
      <w:szCs w:val="16"/>
    </w:rPr>
  </w:style>
  <w:style w:type="character" w:styleId="Hyperlink">
    <w:name w:val="Hyperlink"/>
    <w:basedOn w:val="DefaultParagraphFont"/>
    <w:uiPriority w:val="99"/>
    <w:semiHidden/>
    <w:unhideWhenUsed/>
    <w:rsid w:val="00481E33"/>
    <w:rPr>
      <w:color w:val="0000FF"/>
      <w:u w:val="single"/>
    </w:rPr>
  </w:style>
  <w:style w:type="character" w:styleId="FollowedHyperlink">
    <w:name w:val="FollowedHyperlink"/>
    <w:basedOn w:val="DefaultParagraphFont"/>
    <w:uiPriority w:val="99"/>
    <w:semiHidden/>
    <w:unhideWhenUsed/>
    <w:rsid w:val="00481E33"/>
    <w:rPr>
      <w:color w:val="800080"/>
      <w:u w:val="single"/>
    </w:rPr>
  </w:style>
  <w:style w:type="paragraph" w:styleId="NormalWeb">
    <w:name w:val="Normal (Web)"/>
    <w:basedOn w:val="Normal"/>
    <w:uiPriority w:val="99"/>
    <w:semiHidden/>
    <w:unhideWhenUsed/>
    <w:rsid w:val="00481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E33"/>
    <w:rPr>
      <w:b/>
      <w:bCs/>
    </w:rPr>
  </w:style>
  <w:style w:type="paragraph" w:customStyle="1" w:styleId="wp-caption-text">
    <w:name w:val="wp-caption-text"/>
    <w:basedOn w:val="Normal"/>
    <w:rsid w:val="00481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E33"/>
    <w:rPr>
      <w:i/>
      <w:iCs/>
    </w:rPr>
  </w:style>
  <w:style w:type="character" w:customStyle="1" w:styleId="bar">
    <w:name w:val="bar"/>
    <w:basedOn w:val="DefaultParagraphFont"/>
    <w:rsid w:val="00481E33"/>
  </w:style>
  <w:style w:type="character" w:customStyle="1" w:styleId="ctcc-left-side">
    <w:name w:val="ctcc-left-side"/>
    <w:basedOn w:val="DefaultParagraphFont"/>
    <w:rsid w:val="00481E33"/>
  </w:style>
  <w:style w:type="character" w:customStyle="1" w:styleId="ctcc-right-side">
    <w:name w:val="ctcc-right-side"/>
    <w:basedOn w:val="DefaultParagraphFont"/>
    <w:rsid w:val="00481E33"/>
  </w:style>
  <w:style w:type="paragraph" w:styleId="BalloonText">
    <w:name w:val="Balloon Text"/>
    <w:basedOn w:val="Normal"/>
    <w:link w:val="BalloonTextChar"/>
    <w:uiPriority w:val="99"/>
    <w:semiHidden/>
    <w:unhideWhenUsed/>
    <w:rsid w:val="00481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1E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E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1E33"/>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481E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1E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1E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81E33"/>
    <w:rPr>
      <w:rFonts w:ascii="Arial" w:eastAsia="Times New Roman" w:hAnsi="Arial" w:cs="Arial"/>
      <w:vanish/>
      <w:sz w:val="16"/>
      <w:szCs w:val="16"/>
    </w:rPr>
  </w:style>
  <w:style w:type="character" w:styleId="Hyperlink">
    <w:name w:val="Hyperlink"/>
    <w:basedOn w:val="DefaultParagraphFont"/>
    <w:uiPriority w:val="99"/>
    <w:semiHidden/>
    <w:unhideWhenUsed/>
    <w:rsid w:val="00481E33"/>
    <w:rPr>
      <w:color w:val="0000FF"/>
      <w:u w:val="single"/>
    </w:rPr>
  </w:style>
  <w:style w:type="character" w:styleId="FollowedHyperlink">
    <w:name w:val="FollowedHyperlink"/>
    <w:basedOn w:val="DefaultParagraphFont"/>
    <w:uiPriority w:val="99"/>
    <w:semiHidden/>
    <w:unhideWhenUsed/>
    <w:rsid w:val="00481E33"/>
    <w:rPr>
      <w:color w:val="800080"/>
      <w:u w:val="single"/>
    </w:rPr>
  </w:style>
  <w:style w:type="paragraph" w:styleId="NormalWeb">
    <w:name w:val="Normal (Web)"/>
    <w:basedOn w:val="Normal"/>
    <w:uiPriority w:val="99"/>
    <w:semiHidden/>
    <w:unhideWhenUsed/>
    <w:rsid w:val="00481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E33"/>
    <w:rPr>
      <w:b/>
      <w:bCs/>
    </w:rPr>
  </w:style>
  <w:style w:type="paragraph" w:customStyle="1" w:styleId="wp-caption-text">
    <w:name w:val="wp-caption-text"/>
    <w:basedOn w:val="Normal"/>
    <w:rsid w:val="00481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E33"/>
    <w:rPr>
      <w:i/>
      <w:iCs/>
    </w:rPr>
  </w:style>
  <w:style w:type="character" w:customStyle="1" w:styleId="bar">
    <w:name w:val="bar"/>
    <w:basedOn w:val="DefaultParagraphFont"/>
    <w:rsid w:val="00481E33"/>
  </w:style>
  <w:style w:type="character" w:customStyle="1" w:styleId="ctcc-left-side">
    <w:name w:val="ctcc-left-side"/>
    <w:basedOn w:val="DefaultParagraphFont"/>
    <w:rsid w:val="00481E33"/>
  </w:style>
  <w:style w:type="character" w:customStyle="1" w:styleId="ctcc-right-side">
    <w:name w:val="ctcc-right-side"/>
    <w:basedOn w:val="DefaultParagraphFont"/>
    <w:rsid w:val="00481E33"/>
  </w:style>
  <w:style w:type="paragraph" w:styleId="BalloonText">
    <w:name w:val="Balloon Text"/>
    <w:basedOn w:val="Normal"/>
    <w:link w:val="BalloonTextChar"/>
    <w:uiPriority w:val="99"/>
    <w:semiHidden/>
    <w:unhideWhenUsed/>
    <w:rsid w:val="00481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3682">
      <w:bodyDiv w:val="1"/>
      <w:marLeft w:val="0"/>
      <w:marRight w:val="0"/>
      <w:marTop w:val="0"/>
      <w:marBottom w:val="0"/>
      <w:divBdr>
        <w:top w:val="none" w:sz="0" w:space="0" w:color="auto"/>
        <w:left w:val="none" w:sz="0" w:space="0" w:color="auto"/>
        <w:bottom w:val="none" w:sz="0" w:space="0" w:color="auto"/>
        <w:right w:val="none" w:sz="0" w:space="0" w:color="auto"/>
      </w:divBdr>
      <w:divsChild>
        <w:div w:id="47190952">
          <w:marLeft w:val="0"/>
          <w:marRight w:val="0"/>
          <w:marTop w:val="0"/>
          <w:marBottom w:val="0"/>
          <w:divBdr>
            <w:top w:val="none" w:sz="0" w:space="0" w:color="auto"/>
            <w:left w:val="none" w:sz="0" w:space="0" w:color="auto"/>
            <w:bottom w:val="none" w:sz="0" w:space="0" w:color="auto"/>
            <w:right w:val="none" w:sz="0" w:space="0" w:color="auto"/>
          </w:divBdr>
          <w:divsChild>
            <w:div w:id="17898677">
              <w:marLeft w:val="0"/>
              <w:marRight w:val="0"/>
              <w:marTop w:val="0"/>
              <w:marBottom w:val="0"/>
              <w:divBdr>
                <w:top w:val="none" w:sz="0" w:space="0" w:color="auto"/>
                <w:left w:val="none" w:sz="0" w:space="0" w:color="auto"/>
                <w:bottom w:val="none" w:sz="0" w:space="0" w:color="auto"/>
                <w:right w:val="none" w:sz="0" w:space="0" w:color="auto"/>
              </w:divBdr>
              <w:divsChild>
                <w:div w:id="472136548">
                  <w:marLeft w:val="0"/>
                  <w:marRight w:val="0"/>
                  <w:marTop w:val="0"/>
                  <w:marBottom w:val="0"/>
                  <w:divBdr>
                    <w:top w:val="none" w:sz="0" w:space="0" w:color="auto"/>
                    <w:left w:val="none" w:sz="0" w:space="0" w:color="auto"/>
                    <w:bottom w:val="none" w:sz="0" w:space="0" w:color="auto"/>
                    <w:right w:val="none" w:sz="0" w:space="0" w:color="auto"/>
                  </w:divBdr>
                </w:div>
              </w:divsChild>
            </w:div>
            <w:div w:id="1973243801">
              <w:marLeft w:val="0"/>
              <w:marRight w:val="0"/>
              <w:marTop w:val="0"/>
              <w:marBottom w:val="0"/>
              <w:divBdr>
                <w:top w:val="none" w:sz="0" w:space="0" w:color="auto"/>
                <w:left w:val="none" w:sz="0" w:space="0" w:color="auto"/>
                <w:bottom w:val="none" w:sz="0" w:space="0" w:color="auto"/>
                <w:right w:val="none" w:sz="0" w:space="0" w:color="auto"/>
              </w:divBdr>
            </w:div>
            <w:div w:id="1798910133">
              <w:marLeft w:val="0"/>
              <w:marRight w:val="0"/>
              <w:marTop w:val="150"/>
              <w:marBottom w:val="300"/>
              <w:divBdr>
                <w:top w:val="none" w:sz="0" w:space="0" w:color="auto"/>
                <w:left w:val="none" w:sz="0" w:space="0" w:color="auto"/>
                <w:bottom w:val="none" w:sz="0" w:space="0" w:color="auto"/>
                <w:right w:val="none" w:sz="0" w:space="0" w:color="auto"/>
              </w:divBdr>
              <w:divsChild>
                <w:div w:id="444809610">
                  <w:marLeft w:val="0"/>
                  <w:marRight w:val="0"/>
                  <w:marTop w:val="0"/>
                  <w:marBottom w:val="0"/>
                  <w:divBdr>
                    <w:top w:val="none" w:sz="0" w:space="0" w:color="auto"/>
                    <w:left w:val="none" w:sz="0" w:space="0" w:color="auto"/>
                    <w:bottom w:val="none" w:sz="0" w:space="0" w:color="auto"/>
                    <w:right w:val="none" w:sz="0" w:space="0" w:color="auto"/>
                  </w:divBdr>
                  <w:divsChild>
                    <w:div w:id="1065690115">
                      <w:marLeft w:val="0"/>
                      <w:marRight w:val="0"/>
                      <w:marTop w:val="0"/>
                      <w:marBottom w:val="0"/>
                      <w:divBdr>
                        <w:top w:val="none" w:sz="0" w:space="0" w:color="auto"/>
                        <w:left w:val="none" w:sz="0" w:space="0" w:color="auto"/>
                        <w:bottom w:val="none" w:sz="0" w:space="0" w:color="auto"/>
                        <w:right w:val="none" w:sz="0" w:space="0" w:color="auto"/>
                      </w:divBdr>
                      <w:divsChild>
                        <w:div w:id="908657225">
                          <w:marLeft w:val="0"/>
                          <w:marRight w:val="0"/>
                          <w:marTop w:val="0"/>
                          <w:marBottom w:val="0"/>
                          <w:divBdr>
                            <w:top w:val="none" w:sz="0" w:space="0" w:color="auto"/>
                            <w:left w:val="none" w:sz="0" w:space="0" w:color="auto"/>
                            <w:bottom w:val="none" w:sz="0" w:space="0" w:color="auto"/>
                            <w:right w:val="none" w:sz="0" w:space="0" w:color="auto"/>
                          </w:divBdr>
                          <w:divsChild>
                            <w:div w:id="9016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59">
              <w:marLeft w:val="0"/>
              <w:marRight w:val="0"/>
              <w:marTop w:val="0"/>
              <w:marBottom w:val="0"/>
              <w:divBdr>
                <w:top w:val="none" w:sz="0" w:space="0" w:color="auto"/>
                <w:left w:val="none" w:sz="0" w:space="0" w:color="auto"/>
                <w:bottom w:val="none" w:sz="0" w:space="0" w:color="auto"/>
                <w:right w:val="none" w:sz="0" w:space="0" w:color="auto"/>
              </w:divBdr>
              <w:divsChild>
                <w:div w:id="135293979">
                  <w:marLeft w:val="0"/>
                  <w:marRight w:val="0"/>
                  <w:marTop w:val="0"/>
                  <w:marBottom w:val="0"/>
                  <w:divBdr>
                    <w:top w:val="none" w:sz="0" w:space="0" w:color="auto"/>
                    <w:left w:val="none" w:sz="0" w:space="0" w:color="auto"/>
                    <w:bottom w:val="none" w:sz="0" w:space="0" w:color="auto"/>
                    <w:right w:val="none" w:sz="0" w:space="0" w:color="auto"/>
                  </w:divBdr>
                  <w:divsChild>
                    <w:div w:id="1213078354">
                      <w:marLeft w:val="0"/>
                      <w:marRight w:val="0"/>
                      <w:marTop w:val="0"/>
                      <w:marBottom w:val="0"/>
                      <w:divBdr>
                        <w:top w:val="none" w:sz="0" w:space="0" w:color="auto"/>
                        <w:left w:val="none" w:sz="0" w:space="0" w:color="auto"/>
                        <w:bottom w:val="none" w:sz="0" w:space="0" w:color="auto"/>
                        <w:right w:val="none" w:sz="0" w:space="0" w:color="auto"/>
                      </w:divBdr>
                      <w:divsChild>
                        <w:div w:id="938678943">
                          <w:marLeft w:val="0"/>
                          <w:marRight w:val="0"/>
                          <w:marTop w:val="0"/>
                          <w:marBottom w:val="0"/>
                          <w:divBdr>
                            <w:top w:val="none" w:sz="0" w:space="0" w:color="auto"/>
                            <w:left w:val="none" w:sz="0" w:space="0" w:color="auto"/>
                            <w:bottom w:val="none" w:sz="0" w:space="0" w:color="auto"/>
                            <w:right w:val="none" w:sz="0" w:space="0" w:color="auto"/>
                          </w:divBdr>
                          <w:divsChild>
                            <w:div w:id="1437674454">
                              <w:marLeft w:val="0"/>
                              <w:marRight w:val="0"/>
                              <w:marTop w:val="0"/>
                              <w:marBottom w:val="0"/>
                              <w:divBdr>
                                <w:top w:val="none" w:sz="0" w:space="0" w:color="auto"/>
                                <w:left w:val="none" w:sz="0" w:space="0" w:color="auto"/>
                                <w:bottom w:val="none" w:sz="0" w:space="0" w:color="auto"/>
                                <w:right w:val="none" w:sz="0" w:space="0" w:color="auto"/>
                              </w:divBdr>
                              <w:divsChild>
                                <w:div w:id="472526210">
                                  <w:marLeft w:val="0"/>
                                  <w:marRight w:val="0"/>
                                  <w:marTop w:val="0"/>
                                  <w:marBottom w:val="0"/>
                                  <w:divBdr>
                                    <w:top w:val="none" w:sz="0" w:space="0" w:color="auto"/>
                                    <w:left w:val="none" w:sz="0" w:space="0" w:color="auto"/>
                                    <w:bottom w:val="none" w:sz="0" w:space="0" w:color="auto"/>
                                    <w:right w:val="none" w:sz="0" w:space="0" w:color="auto"/>
                                  </w:divBdr>
                                  <w:divsChild>
                                    <w:div w:id="944383254">
                                      <w:marLeft w:val="0"/>
                                      <w:marRight w:val="0"/>
                                      <w:marTop w:val="0"/>
                                      <w:marBottom w:val="0"/>
                                      <w:divBdr>
                                        <w:top w:val="none" w:sz="0" w:space="0" w:color="auto"/>
                                        <w:left w:val="none" w:sz="0" w:space="0" w:color="auto"/>
                                        <w:bottom w:val="none" w:sz="0" w:space="0" w:color="auto"/>
                                        <w:right w:val="none" w:sz="0" w:space="0" w:color="auto"/>
                                      </w:divBdr>
                                    </w:div>
                                  </w:divsChild>
                                </w:div>
                                <w:div w:id="657080266">
                                  <w:marLeft w:val="0"/>
                                  <w:marRight w:val="0"/>
                                  <w:marTop w:val="0"/>
                                  <w:marBottom w:val="450"/>
                                  <w:divBdr>
                                    <w:top w:val="none" w:sz="0" w:space="0" w:color="auto"/>
                                    <w:left w:val="none" w:sz="0" w:space="0" w:color="auto"/>
                                    <w:bottom w:val="none" w:sz="0" w:space="0" w:color="auto"/>
                                    <w:right w:val="none" w:sz="0" w:space="0" w:color="auto"/>
                                  </w:divBdr>
                                </w:div>
                                <w:div w:id="2898475">
                                  <w:blockQuote w:val="1"/>
                                  <w:marLeft w:val="0"/>
                                  <w:marRight w:val="0"/>
                                  <w:marTop w:val="0"/>
                                  <w:marBottom w:val="300"/>
                                  <w:divBdr>
                                    <w:top w:val="none" w:sz="0" w:space="15" w:color="auto"/>
                                    <w:left w:val="single" w:sz="24" w:space="15" w:color="05A9C5"/>
                                    <w:bottom w:val="none" w:sz="0" w:space="15" w:color="auto"/>
                                    <w:right w:val="none" w:sz="0" w:space="15" w:color="auto"/>
                                  </w:divBdr>
                                </w:div>
                                <w:div w:id="2028945368">
                                  <w:marLeft w:val="0"/>
                                  <w:marRight w:val="0"/>
                                  <w:marTop w:val="0"/>
                                  <w:marBottom w:val="0"/>
                                  <w:divBdr>
                                    <w:top w:val="none" w:sz="0" w:space="0" w:color="auto"/>
                                    <w:left w:val="none" w:sz="0" w:space="0" w:color="auto"/>
                                    <w:bottom w:val="none" w:sz="0" w:space="0" w:color="auto"/>
                                    <w:right w:val="none" w:sz="0" w:space="0" w:color="auto"/>
                                  </w:divBdr>
                                  <w:divsChild>
                                    <w:div w:id="726025728">
                                      <w:marLeft w:val="0"/>
                                      <w:marRight w:val="0"/>
                                      <w:marTop w:val="0"/>
                                      <w:marBottom w:val="0"/>
                                      <w:divBdr>
                                        <w:top w:val="none" w:sz="0" w:space="0" w:color="auto"/>
                                        <w:left w:val="none" w:sz="0" w:space="0" w:color="auto"/>
                                        <w:bottom w:val="none" w:sz="0" w:space="0" w:color="auto"/>
                                        <w:right w:val="none" w:sz="0" w:space="0" w:color="auto"/>
                                      </w:divBdr>
                                    </w:div>
                                  </w:divsChild>
                                </w:div>
                                <w:div w:id="320697281">
                                  <w:marLeft w:val="0"/>
                                  <w:marRight w:val="0"/>
                                  <w:marTop w:val="0"/>
                                  <w:marBottom w:val="450"/>
                                  <w:divBdr>
                                    <w:top w:val="none" w:sz="0" w:space="0" w:color="auto"/>
                                    <w:left w:val="none" w:sz="0" w:space="0" w:color="auto"/>
                                    <w:bottom w:val="none" w:sz="0" w:space="0" w:color="auto"/>
                                    <w:right w:val="none" w:sz="0" w:space="0" w:color="auto"/>
                                  </w:divBdr>
                                </w:div>
                                <w:div w:id="5406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3699">
                      <w:marLeft w:val="0"/>
                      <w:marRight w:val="0"/>
                      <w:marTop w:val="0"/>
                      <w:marBottom w:val="0"/>
                      <w:divBdr>
                        <w:top w:val="none" w:sz="0" w:space="0" w:color="auto"/>
                        <w:left w:val="none" w:sz="0" w:space="0" w:color="auto"/>
                        <w:bottom w:val="none" w:sz="0" w:space="0" w:color="auto"/>
                        <w:right w:val="none" w:sz="0" w:space="0" w:color="auto"/>
                      </w:divBdr>
                      <w:divsChild>
                        <w:div w:id="442308125">
                          <w:marLeft w:val="0"/>
                          <w:marRight w:val="0"/>
                          <w:marTop w:val="0"/>
                          <w:marBottom w:val="0"/>
                          <w:divBdr>
                            <w:top w:val="none" w:sz="0" w:space="0" w:color="auto"/>
                            <w:left w:val="none" w:sz="0" w:space="0" w:color="auto"/>
                            <w:bottom w:val="none" w:sz="0" w:space="0" w:color="auto"/>
                            <w:right w:val="none" w:sz="0" w:space="0" w:color="auto"/>
                          </w:divBdr>
                        </w:div>
                        <w:div w:id="1771779597">
                          <w:marLeft w:val="0"/>
                          <w:marRight w:val="0"/>
                          <w:marTop w:val="0"/>
                          <w:marBottom w:val="0"/>
                          <w:divBdr>
                            <w:top w:val="none" w:sz="0" w:space="0" w:color="auto"/>
                            <w:left w:val="none" w:sz="0" w:space="0" w:color="auto"/>
                            <w:bottom w:val="none" w:sz="0" w:space="0" w:color="auto"/>
                            <w:right w:val="none" w:sz="0" w:space="0" w:color="auto"/>
                          </w:divBdr>
                        </w:div>
                        <w:div w:id="145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4270">
              <w:marLeft w:val="0"/>
              <w:marRight w:val="0"/>
              <w:marTop w:val="0"/>
              <w:marBottom w:val="0"/>
              <w:divBdr>
                <w:top w:val="single" w:sz="6" w:space="15" w:color="EAEAEA"/>
                <w:left w:val="none" w:sz="0" w:space="0" w:color="auto"/>
                <w:bottom w:val="none" w:sz="0" w:space="15" w:color="auto"/>
                <w:right w:val="none" w:sz="0" w:space="0" w:color="auto"/>
              </w:divBdr>
              <w:divsChild>
                <w:div w:id="1021248176">
                  <w:marLeft w:val="0"/>
                  <w:marRight w:val="0"/>
                  <w:marTop w:val="0"/>
                  <w:marBottom w:val="0"/>
                  <w:divBdr>
                    <w:top w:val="none" w:sz="0" w:space="0" w:color="auto"/>
                    <w:left w:val="none" w:sz="0" w:space="0" w:color="auto"/>
                    <w:bottom w:val="none" w:sz="0" w:space="0" w:color="auto"/>
                    <w:right w:val="none" w:sz="0" w:space="0" w:color="auto"/>
                  </w:divBdr>
                  <w:divsChild>
                    <w:div w:id="9388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5636">
          <w:marLeft w:val="0"/>
          <w:marRight w:val="0"/>
          <w:marTop w:val="0"/>
          <w:marBottom w:val="0"/>
          <w:divBdr>
            <w:top w:val="none" w:sz="0" w:space="0" w:color="auto"/>
            <w:left w:val="none" w:sz="0" w:space="0" w:color="auto"/>
            <w:bottom w:val="none" w:sz="0" w:space="0" w:color="auto"/>
            <w:right w:val="none" w:sz="0" w:space="0" w:color="auto"/>
          </w:divBdr>
        </w:div>
        <w:div w:id="59633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independent-variable-definition/" TargetMode="External"/><Relationship Id="rId13" Type="http://schemas.openxmlformats.org/officeDocument/2006/relationships/image" Target="media/image2.png"/><Relationship Id="rId18" Type="http://schemas.openxmlformats.org/officeDocument/2006/relationships/image" Target="media/image3.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statisticshowto.com/wp-content/uploads/2014/02/z-score-formula.jpg" TargetMode="External"/><Relationship Id="rId7" Type="http://schemas.openxmlformats.org/officeDocument/2006/relationships/image" Target="media/image1.jpeg"/><Relationship Id="rId12" Type="http://schemas.openxmlformats.org/officeDocument/2006/relationships/hyperlink" Target="https://www.statisticshowto.com/wp-content/uploads/2009/10/NULL-HYPOTHESIS-test-value-with-a-proportion.bmp" TargetMode="External"/><Relationship Id="rId17" Type="http://schemas.openxmlformats.org/officeDocument/2006/relationships/hyperlink" Target="https://www.statisticshowto.com/arithmetic-mea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icshowto.com/support-or-reject-null-hypothesi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statisticshowto.com/wp-content/uploads/2015/03/hypothesis.jpg" TargetMode="External"/><Relationship Id="rId11" Type="http://schemas.openxmlformats.org/officeDocument/2006/relationships/hyperlink" Target="https://www.statisticshowto.com/dependent-variable-definition/"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tatisticshowto.com/probability-and-statistics/null-hypothesis/" TargetMode="External"/><Relationship Id="rId23" Type="http://schemas.openxmlformats.org/officeDocument/2006/relationships/hyperlink" Target="https://www.statisticshowto.com/wp-content/uploads/2014/01/bayesian-hypothesis-testing.jpg" TargetMode="External"/><Relationship Id="rId10" Type="http://schemas.openxmlformats.org/officeDocument/2006/relationships/hyperlink" Target="http://www.csub.edu/~ddodenhoff/Bio100/Bio100sp04/formattingahypothesis.htm" TargetMode="External"/><Relationship Id="rId19" Type="http://schemas.openxmlformats.org/officeDocument/2006/relationships/hyperlink" Target="https://www.statisticshowto.com/wp-content/uploads/2014/10/hypothesis-testing-example.jpg" TargetMode="External"/><Relationship Id="rId4" Type="http://schemas.openxmlformats.org/officeDocument/2006/relationships/settings" Target="settings.xml"/><Relationship Id="rId9" Type="http://schemas.openxmlformats.org/officeDocument/2006/relationships/hyperlink" Target="https://www.statisticshowto.com/dependent-variable-definition/" TargetMode="External"/><Relationship Id="rId14" Type="http://schemas.openxmlformats.org/officeDocument/2006/relationships/hyperlink" Target="https://www.statisticshowto.com/probability-and-statistics/null-hypothesis/"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10</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2020-08-18T11:00:00Z</dcterms:created>
  <dcterms:modified xsi:type="dcterms:W3CDTF">2020-08-18T16:43:00Z</dcterms:modified>
</cp:coreProperties>
</file>
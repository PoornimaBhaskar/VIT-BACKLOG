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8F34FD" w:rsidRDefault="00D91F3E" w14:paraId="05778EFB" wp14:textId="77777777">
      <w:pPr>
        <w:rPr>
          <w:sz w:val="36"/>
          <w:szCs w:val="36"/>
        </w:rPr>
      </w:pPr>
      <w:r w:rsidRPr="00D91F3E">
        <w:rPr>
          <w:sz w:val="36"/>
          <w:szCs w:val="36"/>
        </w:rPr>
        <w:t>Elgamal Digital Signature:</w:t>
      </w:r>
    </w:p>
    <w:p xmlns:wp14="http://schemas.microsoft.com/office/word/2010/wordml" w:rsidR="00D91F3E" w:rsidP="00D91F3E" w:rsidRDefault="00D91F3E" w14:paraId="1FAE0DA8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global elements q(prime number),</w:t>
      </w:r>
      <w:r>
        <w:rPr>
          <w:rFonts w:ascii="Liberation Sans Narrow" w:hAnsi="Liberation Sans Narrow"/>
          <w:sz w:val="36"/>
          <w:szCs w:val="36"/>
        </w:rPr>
        <w:t>α</w:t>
      </w:r>
      <w:r>
        <w:rPr>
          <w:sz w:val="36"/>
          <w:szCs w:val="36"/>
        </w:rPr>
        <w:t>(primitive root of q)</w:t>
      </w:r>
    </w:p>
    <w:p xmlns:wp14="http://schemas.microsoft.com/office/word/2010/wordml" w:rsidRPr="00D91F3E" w:rsidR="00D91F3E" w:rsidP="00D91F3E" w:rsidRDefault="00D91F3E" w14:paraId="1EAA3152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Select private key X</w:t>
      </w:r>
      <w:r w:rsidRPr="00D91F3E">
        <w:rPr>
          <w:sz w:val="36"/>
          <w:szCs w:val="36"/>
          <w:vertAlign w:val="subscript"/>
        </w:rPr>
        <w:t>a</w:t>
      </w:r>
    </w:p>
    <w:p xmlns:wp14="http://schemas.microsoft.com/office/word/2010/wordml" w:rsidR="00D91F3E" w:rsidP="00D91F3E" w:rsidRDefault="00D91F3E" w14:paraId="4B715795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Calculate public key Y</w:t>
      </w:r>
      <w:r w:rsidRPr="00D91F3E">
        <w:rPr>
          <w:sz w:val="36"/>
          <w:szCs w:val="36"/>
          <w:vertAlign w:val="subscript"/>
        </w:rPr>
        <w:t>a</w:t>
      </w:r>
      <w:r>
        <w:rPr>
          <w:sz w:val="36"/>
          <w:szCs w:val="36"/>
        </w:rPr>
        <w:t>=</w:t>
      </w:r>
      <w:r w:rsidRPr="00D91F3E">
        <w:rPr>
          <w:rFonts w:ascii="Liberation Sans Narrow" w:hAnsi="Liberation Sans Narrow"/>
          <w:sz w:val="36"/>
          <w:szCs w:val="36"/>
        </w:rPr>
        <w:t xml:space="preserve"> </w:t>
      </w:r>
      <w:r>
        <w:rPr>
          <w:rFonts w:ascii="Liberation Sans Narrow" w:hAnsi="Liberation Sans Narrow"/>
          <w:sz w:val="36"/>
          <w:szCs w:val="36"/>
        </w:rPr>
        <w:t>α</w:t>
      </w:r>
      <w:r w:rsidRPr="00D91F3E">
        <w:rPr>
          <w:sz w:val="36"/>
          <w:szCs w:val="36"/>
        </w:rPr>
        <w:t xml:space="preserve"> </w:t>
      </w:r>
      <w:r w:rsidRPr="00D91F3E">
        <w:rPr>
          <w:sz w:val="36"/>
          <w:szCs w:val="36"/>
          <w:vertAlign w:val="superscript"/>
        </w:rPr>
        <w:t>Xa</w:t>
      </w:r>
      <w:r>
        <w:rPr>
          <w:sz w:val="36"/>
          <w:szCs w:val="36"/>
        </w:rPr>
        <w:t xml:space="preserve"> mod q</w:t>
      </w:r>
    </w:p>
    <w:p xmlns:wp14="http://schemas.microsoft.com/office/word/2010/wordml" w:rsidR="00D91F3E" w:rsidP="00D91F3E" w:rsidRDefault="00D91F3E" w14:paraId="41759E3A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Message is converted in hash code</w:t>
      </w:r>
    </w:p>
    <w:p xmlns:wp14="http://schemas.microsoft.com/office/word/2010/wordml" w:rsidR="00D91F3E" w:rsidP="00D91F3E" w:rsidRDefault="00D91F3E" w14:paraId="10A96F6B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Random integer K[gcd(q-1,k)=1]</w:t>
      </w:r>
    </w:p>
    <w:p xmlns:wp14="http://schemas.microsoft.com/office/word/2010/wordml" w:rsidRPr="00D91F3E" w:rsidR="00D91F3E" w:rsidP="00D91F3E" w:rsidRDefault="00D91F3E" w14:paraId="532055F6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</w:t>
      </w:r>
      <w:r w:rsidRPr="00D91F3E"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>=</w:t>
      </w:r>
      <w:r w:rsidRPr="00D91F3E">
        <w:rPr>
          <w:rFonts w:ascii="Liberation Sans Narrow" w:hAnsi="Liberation Sans Narrow"/>
          <w:sz w:val="36"/>
          <w:szCs w:val="36"/>
        </w:rPr>
        <w:t xml:space="preserve"> </w:t>
      </w:r>
      <w:r>
        <w:rPr>
          <w:rFonts w:ascii="Liberation Sans Narrow" w:hAnsi="Liberation Sans Narrow"/>
          <w:sz w:val="36"/>
          <w:szCs w:val="36"/>
        </w:rPr>
        <w:t>α</w:t>
      </w:r>
      <w:r w:rsidRPr="00D91F3E">
        <w:rPr>
          <w:rFonts w:ascii="Liberation Sans Narrow" w:hAnsi="Liberation Sans Narrow"/>
          <w:sz w:val="36"/>
          <w:szCs w:val="36"/>
          <w:vertAlign w:val="superscript"/>
        </w:rPr>
        <w:t>k</w:t>
      </w:r>
      <w:r>
        <w:rPr>
          <w:rFonts w:ascii="Liberation Sans Narrow" w:hAnsi="Liberation Sans Narrow"/>
          <w:sz w:val="36"/>
          <w:szCs w:val="36"/>
        </w:rPr>
        <w:t xml:space="preserve"> mod q</w:t>
      </w:r>
    </w:p>
    <w:p xmlns:wp14="http://schemas.microsoft.com/office/word/2010/wordml" w:rsidR="00D91F3E" w:rsidP="00D91F3E" w:rsidRDefault="00D91F3E" w14:paraId="2AE8E69E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Inverse of k</w:t>
      </w:r>
      <w:r w:rsidRPr="00D91F3E">
        <w:rPr>
          <w:sz w:val="36"/>
          <w:szCs w:val="36"/>
          <w:vertAlign w:val="superscript"/>
        </w:rPr>
        <w:t>-1</w:t>
      </w:r>
      <w:r>
        <w:rPr>
          <w:sz w:val="36"/>
          <w:szCs w:val="36"/>
        </w:rPr>
        <w:t xml:space="preserve"> mod {q-1}</w:t>
      </w:r>
    </w:p>
    <w:p xmlns:wp14="http://schemas.microsoft.com/office/word/2010/wordml" w:rsidR="00D91F3E" w:rsidP="00D91F3E" w:rsidRDefault="00D91F3E" w14:paraId="03085B00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</w:t>
      </w:r>
      <w:r w:rsidRPr="00D91F3E">
        <w:rPr>
          <w:sz w:val="36"/>
          <w:szCs w:val="36"/>
          <w:vertAlign w:val="subscript"/>
        </w:rPr>
        <w:t>2</w:t>
      </w:r>
      <w:r>
        <w:rPr>
          <w:sz w:val="36"/>
          <w:szCs w:val="36"/>
        </w:rPr>
        <w:t>=k</w:t>
      </w:r>
      <w:r w:rsidRPr="00D91F3E">
        <w:rPr>
          <w:sz w:val="36"/>
          <w:szCs w:val="36"/>
          <w:vertAlign w:val="superscript"/>
        </w:rPr>
        <w:t>-1</w:t>
      </w:r>
      <w:r>
        <w:rPr>
          <w:sz w:val="36"/>
          <w:szCs w:val="36"/>
        </w:rPr>
        <w:t>(m-</w:t>
      </w:r>
      <w:r w:rsidRPr="00D91F3E">
        <w:rPr>
          <w:sz w:val="36"/>
          <w:szCs w:val="36"/>
        </w:rPr>
        <w:t xml:space="preserve"> </w:t>
      </w:r>
      <w:r>
        <w:rPr>
          <w:sz w:val="36"/>
          <w:szCs w:val="36"/>
        </w:rPr>
        <w:t>X</w:t>
      </w:r>
      <w:r w:rsidRPr="00D91F3E">
        <w:rPr>
          <w:sz w:val="36"/>
          <w:szCs w:val="36"/>
          <w:vertAlign w:val="subscript"/>
        </w:rPr>
        <w:t>a</w:t>
      </w:r>
      <w:r>
        <w:rPr>
          <w:sz w:val="36"/>
          <w:szCs w:val="36"/>
        </w:rPr>
        <w:t>.</w:t>
      </w:r>
      <w:r w:rsidRPr="00D91F3E">
        <w:rPr>
          <w:sz w:val="36"/>
          <w:szCs w:val="36"/>
        </w:rPr>
        <w:t xml:space="preserve"> </w:t>
      </w:r>
      <w:r>
        <w:rPr>
          <w:sz w:val="36"/>
          <w:szCs w:val="36"/>
        </w:rPr>
        <w:t>S</w:t>
      </w:r>
      <w:r w:rsidRPr="00D91F3E"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>) mod {q-1}</w:t>
      </w:r>
    </w:p>
    <w:p xmlns:wp14="http://schemas.microsoft.com/office/word/2010/wordml" w:rsidRPr="008F1F2B" w:rsidR="00D91F3E" w:rsidP="00D91F3E" w:rsidRDefault="008F1F2B" w14:paraId="0A2A63A0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</w:t>
      </w:r>
      <w:r w:rsidRPr="008F1F2B">
        <w:rPr>
          <w:sz w:val="36"/>
          <w:szCs w:val="36"/>
          <w:vertAlign w:val="subscript"/>
        </w:rPr>
        <w:t>1</w:t>
      </w:r>
      <w:r>
        <w:rPr>
          <w:sz w:val="36"/>
          <w:szCs w:val="36"/>
        </w:rPr>
        <w:t>=S</w:t>
      </w:r>
      <w:r w:rsidRPr="008F1F2B">
        <w:rPr>
          <w:sz w:val="36"/>
          <w:szCs w:val="36"/>
          <w:vertAlign w:val="subscript"/>
        </w:rPr>
        <w:t>2</w:t>
      </w:r>
    </w:p>
    <w:p xmlns:wp14="http://schemas.microsoft.com/office/word/2010/wordml" w:rsidR="008F1F2B" w:rsidP="008F1F2B" w:rsidRDefault="008F1F2B" w14:paraId="349DEAEE" wp14:textId="77777777">
      <w:pPr>
        <w:pStyle w:val="ListParagraph"/>
        <w:rPr>
          <w:sz w:val="52"/>
          <w:szCs w:val="52"/>
          <w:vertAlign w:val="subscript"/>
        </w:rPr>
      </w:pPr>
      <w:r w:rsidRPr="008F1F2B">
        <w:rPr>
          <w:sz w:val="52"/>
          <w:szCs w:val="52"/>
          <w:vertAlign w:val="subscript"/>
        </w:rPr>
        <w:t>Example:</w:t>
      </w:r>
    </w:p>
    <w:p xmlns:wp14="http://schemas.microsoft.com/office/word/2010/wordml" w:rsidRPr="008F1F2B" w:rsidR="008F1F2B" w:rsidP="008F1F2B" w:rsidRDefault="008F1F2B" w14:paraId="4C875CEB" wp14:textId="77777777">
      <w:pPr>
        <w:pStyle w:val="ListParagraph"/>
        <w:numPr>
          <w:ilvl w:val="0"/>
          <w:numId w:val="2"/>
        </w:numPr>
        <w:rPr>
          <w:sz w:val="52"/>
          <w:szCs w:val="52"/>
        </w:rPr>
      </w:pPr>
      <w:r>
        <w:rPr>
          <w:sz w:val="52"/>
          <w:szCs w:val="52"/>
          <w:vertAlign w:val="subscript"/>
        </w:rPr>
        <w:t xml:space="preserve">q=19 , </w:t>
      </w:r>
      <w:r>
        <w:rPr>
          <w:rFonts w:ascii="Liberation Sans Narrow" w:hAnsi="Liberation Sans Narrow"/>
          <w:sz w:val="36"/>
          <w:szCs w:val="36"/>
        </w:rPr>
        <w:t>α</w:t>
      </w:r>
      <w:r>
        <w:rPr>
          <w:rFonts w:ascii="Liberation Sans Narrow" w:hAnsi="Liberation Sans Narrow"/>
          <w:sz w:val="36"/>
          <w:szCs w:val="36"/>
        </w:rPr>
        <w:t>=10</w:t>
      </w:r>
    </w:p>
    <w:p xmlns:wp14="http://schemas.microsoft.com/office/word/2010/wordml" w:rsidR="008F1F2B" w:rsidP="008F1F2B" w:rsidRDefault="008F1F2B" w14:paraId="3A4F98D7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X</w:t>
      </w:r>
      <w:r w:rsidRPr="008F1F2B">
        <w:rPr>
          <w:rFonts w:ascii="Liberation Sans Narrow" w:hAnsi="Liberation Sans Narrow"/>
          <w:sz w:val="36"/>
          <w:szCs w:val="36"/>
          <w:vertAlign w:val="subscript"/>
        </w:rPr>
        <w:t>a</w:t>
      </w:r>
      <w:r>
        <w:rPr>
          <w:rFonts w:ascii="Liberation Sans Narrow" w:hAnsi="Liberation Sans Narrow"/>
          <w:sz w:val="36"/>
          <w:szCs w:val="36"/>
        </w:rPr>
        <w:t>=16</w:t>
      </w:r>
    </w:p>
    <w:p xmlns:wp14="http://schemas.microsoft.com/office/word/2010/wordml" w:rsidR="008F1F2B" w:rsidP="008F1F2B" w:rsidRDefault="008F1F2B" w14:paraId="4826C459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Y</w:t>
      </w:r>
      <w:r w:rsidRPr="008F1F2B">
        <w:rPr>
          <w:rFonts w:ascii="Liberation Sans Narrow" w:hAnsi="Liberation Sans Narrow"/>
          <w:sz w:val="36"/>
          <w:szCs w:val="36"/>
          <w:vertAlign w:val="subscript"/>
        </w:rPr>
        <w:t>a</w:t>
      </w:r>
      <w:r>
        <w:rPr>
          <w:rFonts w:ascii="Liberation Sans Narrow" w:hAnsi="Liberation Sans Narrow"/>
          <w:sz w:val="36"/>
          <w:szCs w:val="36"/>
        </w:rPr>
        <w:t>=10</w:t>
      </w:r>
      <w:r w:rsidRPr="008F1F2B">
        <w:rPr>
          <w:rFonts w:ascii="Liberation Sans Narrow" w:hAnsi="Liberation Sans Narrow"/>
          <w:sz w:val="36"/>
          <w:szCs w:val="36"/>
          <w:vertAlign w:val="superscript"/>
        </w:rPr>
        <w:t>16</w:t>
      </w:r>
      <w:r>
        <w:rPr>
          <w:rFonts w:ascii="Liberation Sans Narrow" w:hAnsi="Liberation Sans Narrow"/>
          <w:sz w:val="36"/>
          <w:szCs w:val="36"/>
        </w:rPr>
        <w:t xml:space="preserve"> mod 19</w:t>
      </w:r>
    </w:p>
    <w:p xmlns:wp14="http://schemas.microsoft.com/office/word/2010/wordml" w:rsidR="008F1F2B" w:rsidP="008F1F2B" w:rsidRDefault="008F1F2B" w14:paraId="286311D7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10</w:t>
      </w:r>
      <w:r w:rsidRPr="008F1F2B">
        <w:rPr>
          <w:rFonts w:ascii="Liberation Sans Narrow" w:hAnsi="Liberation Sans Narrow"/>
          <w:sz w:val="36"/>
          <w:szCs w:val="36"/>
          <w:vertAlign w:val="superscript"/>
        </w:rPr>
        <w:t>1</w:t>
      </w:r>
      <w:r>
        <w:rPr>
          <w:rFonts w:ascii="Liberation Sans Narrow" w:hAnsi="Liberation Sans Narrow"/>
          <w:sz w:val="36"/>
          <w:szCs w:val="36"/>
        </w:rPr>
        <w:t xml:space="preserve"> mod 19=10</w:t>
      </w:r>
    </w:p>
    <w:p xmlns:wp14="http://schemas.microsoft.com/office/word/2010/wordml" w:rsidR="008F1F2B" w:rsidP="008F1F2B" w:rsidRDefault="008F1F2B" w14:paraId="7FD42213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10</w:t>
      </w:r>
      <w:r w:rsidRPr="008F1F2B">
        <w:rPr>
          <w:rFonts w:ascii="Liberation Sans Narrow" w:hAnsi="Liberation Sans Narrow"/>
          <w:sz w:val="36"/>
          <w:szCs w:val="36"/>
          <w:vertAlign w:val="superscript"/>
        </w:rPr>
        <w:t xml:space="preserve">2 </w:t>
      </w:r>
      <w:r>
        <w:rPr>
          <w:rFonts w:ascii="Liberation Sans Narrow" w:hAnsi="Liberation Sans Narrow"/>
          <w:sz w:val="36"/>
          <w:szCs w:val="36"/>
        </w:rPr>
        <w:t>mod 19=100 mod 19=5</w:t>
      </w:r>
    </w:p>
    <w:p xmlns:wp14="http://schemas.microsoft.com/office/word/2010/wordml" w:rsidR="008F1F2B" w:rsidP="008F1F2B" w:rsidRDefault="008F1F2B" w14:paraId="26B95BAF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10</w:t>
      </w:r>
      <w:r w:rsidRPr="008F1F2B">
        <w:rPr>
          <w:rFonts w:ascii="Liberation Sans Narrow" w:hAnsi="Liberation Sans Narrow"/>
          <w:sz w:val="36"/>
          <w:szCs w:val="36"/>
          <w:vertAlign w:val="superscript"/>
        </w:rPr>
        <w:t>4</w:t>
      </w:r>
      <w:r>
        <w:rPr>
          <w:rFonts w:ascii="Liberation Sans Narrow" w:hAnsi="Liberation Sans Narrow"/>
          <w:sz w:val="36"/>
          <w:szCs w:val="36"/>
        </w:rPr>
        <w:t xml:space="preserve"> mod 19=5.5 mod 19=25 mod 19=6</w:t>
      </w:r>
    </w:p>
    <w:p xmlns:wp14="http://schemas.microsoft.com/office/word/2010/wordml" w:rsidR="008F1F2B" w:rsidP="008F1F2B" w:rsidRDefault="008F1F2B" w14:paraId="5FBD0C56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10</w:t>
      </w:r>
      <w:r w:rsidRPr="008F1F2B">
        <w:rPr>
          <w:rFonts w:ascii="Liberation Sans Narrow" w:hAnsi="Liberation Sans Narrow"/>
          <w:sz w:val="36"/>
          <w:szCs w:val="36"/>
          <w:vertAlign w:val="superscript"/>
        </w:rPr>
        <w:t>8</w:t>
      </w:r>
      <w:r>
        <w:rPr>
          <w:rFonts w:ascii="Liberation Sans Narrow" w:hAnsi="Liberation Sans Narrow"/>
          <w:sz w:val="36"/>
          <w:szCs w:val="36"/>
        </w:rPr>
        <w:t xml:space="preserve"> mod 19=36 mod 19=17</w:t>
      </w:r>
    </w:p>
    <w:p xmlns:wp14="http://schemas.microsoft.com/office/word/2010/wordml" w:rsidR="008F1F2B" w:rsidP="008F1F2B" w:rsidRDefault="008F1F2B" w14:paraId="22CBB2E0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10</w:t>
      </w:r>
      <w:r w:rsidRPr="008F1F2B">
        <w:rPr>
          <w:rFonts w:ascii="Liberation Sans Narrow" w:hAnsi="Liberation Sans Narrow"/>
          <w:sz w:val="36"/>
          <w:szCs w:val="36"/>
          <w:vertAlign w:val="superscript"/>
        </w:rPr>
        <w:t>16</w:t>
      </w:r>
      <w:r>
        <w:rPr>
          <w:rFonts w:ascii="Liberation Sans Narrow" w:hAnsi="Liberation Sans Narrow"/>
          <w:sz w:val="36"/>
          <w:szCs w:val="36"/>
        </w:rPr>
        <w:t xml:space="preserve"> mod 19=289 mod 19=4</w:t>
      </w:r>
    </w:p>
    <w:p xmlns:wp14="http://schemas.microsoft.com/office/word/2010/wordml" w:rsidR="008F1F2B" w:rsidP="008F1F2B" w:rsidRDefault="008F1F2B" w14:paraId="69177EC9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Message m=14====h(m)</w:t>
      </w:r>
    </w:p>
    <w:p xmlns:wp14="http://schemas.microsoft.com/office/word/2010/wordml" w:rsidR="008F1F2B" w:rsidP="008F1F2B" w:rsidRDefault="008F1F2B" w14:paraId="13F49C95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Random integer k=?       gcd(q-1,k)=1</w:t>
      </w:r>
    </w:p>
    <w:p xmlns:wp14="http://schemas.microsoft.com/office/word/2010/wordml" w:rsidR="008F1F2B" w:rsidP="008F1F2B" w:rsidRDefault="008F1F2B" w14:paraId="72B6532A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 xml:space="preserve">                                        Gcd(18,?)=1</w:t>
      </w:r>
    </w:p>
    <w:p xmlns:wp14="http://schemas.microsoft.com/office/word/2010/wordml" w:rsidR="008F1F2B" w:rsidP="772FEB9F" w:rsidRDefault="008F1F2B" w14:paraId="59E628DE" wp14:textId="3B97BAA7">
      <w:pPr>
        <w:pStyle w:val="ListParagraph"/>
        <w:ind w:left="1440"/>
        <w:rPr>
          <w:ins w:author="G NITHESH CHOWDARY" w:date="2020-09-17T01:39:07.474Z" w:id="587266193"/>
          <w:rFonts w:ascii="Liberation Sans Narrow" w:hAnsi="Liberation Sans Narrow"/>
          <w:sz w:val="36"/>
          <w:szCs w:val="36"/>
        </w:rPr>
      </w:pPr>
      <w:r w:rsidRPr="772FEB9F" w:rsidR="008F1F2B">
        <w:rPr>
          <w:rFonts w:ascii="Liberation Sans Narrow" w:hAnsi="Liberation Sans Narrow"/>
          <w:sz w:val="36"/>
          <w:szCs w:val="36"/>
        </w:rPr>
        <w:t xml:space="preserve">                                   </w:t>
      </w:r>
    </w:p>
    <w:p xmlns:wp14="http://schemas.microsoft.com/office/word/2010/wordml" w:rsidR="008F1F2B" w:rsidP="772FEB9F" w:rsidRDefault="008F1F2B" w14:paraId="1FCB64F4" wp14:textId="3EC130D9">
      <w:pPr>
        <w:pStyle w:val="ListParagraph"/>
        <w:ind w:left="1440"/>
        <w:rPr>
          <w:ins w:author="G NITHESH CHOWDARY" w:date="2020-09-17T01:39:07.797Z" w:id="2117779352"/>
          <w:rFonts w:ascii="Liberation Sans Narrow" w:hAnsi="Liberation Sans Narrow"/>
          <w:sz w:val="36"/>
          <w:szCs w:val="36"/>
        </w:rPr>
      </w:pPr>
    </w:p>
    <w:p xmlns:wp14="http://schemas.microsoft.com/office/word/2010/wordml" w:rsidR="008F1F2B" w:rsidP="008F1F2B" w:rsidRDefault="008F1F2B" w14:paraId="52B74007" wp14:textId="09E789D0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 w:rsidRPr="772FEB9F" w:rsidR="008F1F2B">
        <w:rPr>
          <w:rFonts w:ascii="Liberation Sans Narrow" w:hAnsi="Liberation Sans Narrow"/>
          <w:sz w:val="36"/>
          <w:szCs w:val="36"/>
        </w:rPr>
        <w:t xml:space="preserve">     </w:t>
      </w:r>
      <w:proofErr w:type="spellStart"/>
      <w:r w:rsidRPr="772FEB9F" w:rsidR="008F1F2B">
        <w:rPr>
          <w:rFonts w:ascii="Liberation Sans Narrow" w:hAnsi="Liberation Sans Narrow"/>
          <w:sz w:val="36"/>
          <w:szCs w:val="36"/>
        </w:rPr>
        <w:t>Gcd</w:t>
      </w:r>
      <w:proofErr w:type="spellEnd"/>
      <w:r w:rsidRPr="772FEB9F" w:rsidR="008F1F2B">
        <w:rPr>
          <w:rFonts w:ascii="Liberation Sans Narrow" w:hAnsi="Liberation Sans Narrow"/>
          <w:sz w:val="36"/>
          <w:szCs w:val="36"/>
        </w:rPr>
        <w:t>(18,</w:t>
      </w:r>
      <w:proofErr w:type="gramStart"/>
      <w:r w:rsidRPr="772FEB9F" w:rsidR="008F1F2B">
        <w:rPr>
          <w:rFonts w:ascii="Liberation Sans Narrow" w:hAnsi="Liberation Sans Narrow"/>
          <w:sz w:val="36"/>
          <w:szCs w:val="36"/>
        </w:rPr>
        <w:t>5)=</w:t>
      </w:r>
      <w:proofErr w:type="gramEnd"/>
      <w:r w:rsidRPr="772FEB9F" w:rsidR="008F1F2B">
        <w:rPr>
          <w:rFonts w:ascii="Liberation Sans Narrow" w:hAnsi="Liberation Sans Narrow"/>
          <w:sz w:val="36"/>
          <w:szCs w:val="36"/>
        </w:rPr>
        <w:t>1</w:t>
      </w:r>
    </w:p>
    <w:p xmlns:wp14="http://schemas.microsoft.com/office/word/2010/wordml" w:rsidR="008F1F2B" w:rsidP="008F1F2B" w:rsidRDefault="008F1F2B" w14:paraId="1C0CF6A4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K=5</w:t>
      </w:r>
    </w:p>
    <w:p xmlns:wp14="http://schemas.microsoft.com/office/word/2010/wordml" w:rsidR="008F1F2B" w:rsidP="008F1F2B" w:rsidRDefault="008F1F2B" w14:paraId="0B34EBF5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lastRenderedPageBreak/>
        <w:t>6.s1=</w:t>
      </w:r>
      <w:r w:rsidR="00894C9B">
        <w:rPr>
          <w:rFonts w:ascii="Liberation Sans Narrow" w:hAnsi="Liberation Sans Narrow"/>
          <w:sz w:val="36"/>
          <w:szCs w:val="36"/>
        </w:rPr>
        <w:t>10</w:t>
      </w:r>
      <w:r w:rsidRPr="00894C9B" w:rsidR="00894C9B">
        <w:rPr>
          <w:rFonts w:ascii="Liberation Sans Narrow" w:hAnsi="Liberation Sans Narrow"/>
          <w:sz w:val="36"/>
          <w:szCs w:val="36"/>
          <w:vertAlign w:val="superscript"/>
        </w:rPr>
        <w:t>5</w:t>
      </w:r>
      <w:r w:rsidRPr="00894C9B">
        <w:rPr>
          <w:rFonts w:ascii="Liberation Sans Narrow" w:hAnsi="Liberation Sans Narrow"/>
          <w:sz w:val="36"/>
          <w:szCs w:val="36"/>
          <w:vertAlign w:val="superscript"/>
        </w:rPr>
        <w:t xml:space="preserve"> </w:t>
      </w:r>
      <w:r>
        <w:rPr>
          <w:rFonts w:ascii="Liberation Sans Narrow" w:hAnsi="Liberation Sans Narrow"/>
          <w:sz w:val="36"/>
          <w:szCs w:val="36"/>
        </w:rPr>
        <w:t xml:space="preserve">  </w:t>
      </w:r>
      <w:r w:rsidR="00894C9B">
        <w:rPr>
          <w:rFonts w:ascii="Liberation Sans Narrow" w:hAnsi="Liberation Sans Narrow"/>
          <w:sz w:val="36"/>
          <w:szCs w:val="36"/>
        </w:rPr>
        <w:t>mod 19</w:t>
      </w:r>
    </w:p>
    <w:p xmlns:wp14="http://schemas.microsoft.com/office/word/2010/wordml" w:rsidR="00894C9B" w:rsidP="008F1F2B" w:rsidRDefault="00894C9B" w14:paraId="591F5A84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 xml:space="preserve">       =3</w:t>
      </w:r>
    </w:p>
    <w:p xmlns:wp14="http://schemas.microsoft.com/office/word/2010/wordml" w:rsidR="00894C9B" w:rsidP="008F1F2B" w:rsidRDefault="00894C9B" w14:paraId="6A2BB93E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7.k</w:t>
      </w:r>
      <w:r w:rsidRPr="00894C9B">
        <w:rPr>
          <w:rFonts w:ascii="Liberation Sans Narrow" w:hAnsi="Liberation Sans Narrow"/>
          <w:sz w:val="36"/>
          <w:szCs w:val="36"/>
          <w:vertAlign w:val="superscript"/>
        </w:rPr>
        <w:t>-1</w:t>
      </w:r>
      <w:r>
        <w:rPr>
          <w:rFonts w:ascii="Liberation Sans Narrow" w:hAnsi="Liberation Sans Narrow"/>
          <w:sz w:val="36"/>
          <w:szCs w:val="36"/>
        </w:rPr>
        <w:t xml:space="preserve"> mod {q-1}=5</w:t>
      </w:r>
      <w:r w:rsidRPr="00894C9B">
        <w:rPr>
          <w:rFonts w:ascii="Liberation Sans Narrow" w:hAnsi="Liberation Sans Narrow"/>
          <w:sz w:val="36"/>
          <w:szCs w:val="36"/>
          <w:vertAlign w:val="superscript"/>
        </w:rPr>
        <w:t>-1</w:t>
      </w:r>
      <w:r>
        <w:rPr>
          <w:rFonts w:ascii="Liberation Sans Narrow" w:hAnsi="Liberation Sans Narrow"/>
          <w:sz w:val="36"/>
          <w:szCs w:val="36"/>
        </w:rPr>
        <w:t xml:space="preserve"> mod 18</w:t>
      </w:r>
    </w:p>
    <w:p xmlns:wp14="http://schemas.microsoft.com/office/word/2010/wordml" w:rsidR="00894C9B" w:rsidP="008F1F2B" w:rsidRDefault="00894C9B" w14:paraId="35FEA589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 xml:space="preserve">                  18=5*3+3</w:t>
      </w:r>
      <w:r w:rsidR="00072EEB">
        <w:rPr>
          <w:rFonts w:ascii="Liberation Sans Narrow" w:hAnsi="Liberation Sans Narrow"/>
          <w:sz w:val="36"/>
          <w:szCs w:val="36"/>
        </w:rPr>
        <w:t>----[3=18-5*3]</w:t>
      </w:r>
    </w:p>
    <w:p xmlns:wp14="http://schemas.microsoft.com/office/word/2010/wordml" w:rsidR="00894C9B" w:rsidP="008F1F2B" w:rsidRDefault="00894C9B" w14:paraId="56C86F66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 xml:space="preserve">                  5=3*1+2</w:t>
      </w:r>
      <w:r w:rsidR="00072EEB">
        <w:rPr>
          <w:rFonts w:ascii="Liberation Sans Narrow" w:hAnsi="Liberation Sans Narrow"/>
          <w:sz w:val="36"/>
          <w:szCs w:val="36"/>
        </w:rPr>
        <w:t>-----[2=5-3]</w:t>
      </w:r>
    </w:p>
    <w:p xmlns:wp14="http://schemas.microsoft.com/office/word/2010/wordml" w:rsidR="00894C9B" w:rsidP="008F1F2B" w:rsidRDefault="00894C9B" w14:paraId="505D4815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 xml:space="preserve">                  3=2*1+1</w:t>
      </w:r>
    </w:p>
    <w:p xmlns:wp14="http://schemas.microsoft.com/office/word/2010/wordml" w:rsidR="00894C9B" w:rsidP="008F1F2B" w:rsidRDefault="00894C9B" w14:paraId="1C9B2BFE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1=3-2</w:t>
      </w:r>
    </w:p>
    <w:p xmlns:wp14="http://schemas.microsoft.com/office/word/2010/wordml" w:rsidR="00894C9B" w:rsidP="008F1F2B" w:rsidRDefault="00894C9B" w14:paraId="331BE1FB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1=3- (5-3)</w:t>
      </w:r>
    </w:p>
    <w:p xmlns:wp14="http://schemas.microsoft.com/office/word/2010/wordml" w:rsidR="00894C9B" w:rsidP="008F1F2B" w:rsidRDefault="00894C9B" w14:paraId="63FD4D3A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1=(18-5*3)-(5-(18-5*3)</w:t>
      </w:r>
    </w:p>
    <w:p xmlns:wp14="http://schemas.microsoft.com/office/word/2010/wordml" w:rsidR="00894C9B" w:rsidP="008F1F2B" w:rsidRDefault="00072EEB" w14:paraId="014C47E8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1=</w:t>
      </w:r>
      <w:r w:rsidR="00894C9B">
        <w:rPr>
          <w:rFonts w:ascii="Liberation Sans Narrow" w:hAnsi="Liberation Sans Narrow"/>
          <w:sz w:val="36"/>
          <w:szCs w:val="36"/>
        </w:rPr>
        <w:t>-5*3</w:t>
      </w:r>
      <w:r>
        <w:rPr>
          <w:rFonts w:ascii="Liberation Sans Narrow" w:hAnsi="Liberation Sans Narrow"/>
          <w:sz w:val="36"/>
          <w:szCs w:val="36"/>
        </w:rPr>
        <w:t xml:space="preserve"> </w:t>
      </w:r>
      <w:r w:rsidR="00894C9B">
        <w:rPr>
          <w:rFonts w:ascii="Liberation Sans Narrow" w:hAnsi="Liberation Sans Narrow"/>
          <w:sz w:val="36"/>
          <w:szCs w:val="36"/>
        </w:rPr>
        <w:t>-5</w:t>
      </w:r>
      <w:r>
        <w:rPr>
          <w:rFonts w:ascii="Liberation Sans Narrow" w:hAnsi="Liberation Sans Narrow"/>
          <w:sz w:val="36"/>
          <w:szCs w:val="36"/>
        </w:rPr>
        <w:t xml:space="preserve">  </w:t>
      </w:r>
      <w:r w:rsidR="00894C9B">
        <w:rPr>
          <w:rFonts w:ascii="Liberation Sans Narrow" w:hAnsi="Liberation Sans Narrow"/>
          <w:sz w:val="36"/>
          <w:szCs w:val="36"/>
        </w:rPr>
        <w:t>-5*3</w:t>
      </w:r>
      <w:r>
        <w:rPr>
          <w:rFonts w:ascii="Liberation Sans Narrow" w:hAnsi="Liberation Sans Narrow"/>
          <w:sz w:val="36"/>
          <w:szCs w:val="36"/>
        </w:rPr>
        <w:t xml:space="preserve"> [18 mod 18=0]</w:t>
      </w:r>
    </w:p>
    <w:p xmlns:wp14="http://schemas.microsoft.com/office/word/2010/wordml" w:rsidR="00894C9B" w:rsidP="008F1F2B" w:rsidRDefault="00072EEB" w14:paraId="4AB382CB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1=-7(</w:t>
      </w:r>
      <w:bookmarkStart w:name="_GoBack" w:id="0"/>
      <w:r>
        <w:rPr>
          <w:rFonts w:ascii="Liberation Sans Narrow" w:hAnsi="Liberation Sans Narrow"/>
          <w:sz w:val="36"/>
          <w:szCs w:val="36"/>
        </w:rPr>
        <w:t>5</w:t>
      </w:r>
      <w:bookmarkEnd w:id="0"/>
      <w:r>
        <w:rPr>
          <w:rFonts w:ascii="Liberation Sans Narrow" w:hAnsi="Liberation Sans Narrow"/>
          <w:sz w:val="36"/>
          <w:szCs w:val="36"/>
        </w:rPr>
        <w:t>) mod 18</w:t>
      </w:r>
    </w:p>
    <w:p xmlns:wp14="http://schemas.microsoft.com/office/word/2010/wordml" w:rsidR="00894C9B" w:rsidP="008F1F2B" w:rsidRDefault="00894C9B" w14:paraId="2C67EB8C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 xml:space="preserve"> -x mod y=y-(x mod y)</w:t>
      </w:r>
    </w:p>
    <w:p xmlns:wp14="http://schemas.microsoft.com/office/word/2010/wordml" w:rsidR="00894C9B" w:rsidP="008F1F2B" w:rsidRDefault="00894C9B" w14:paraId="4992CA6B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 xml:space="preserve">                 18-(7 mod 18)</w:t>
      </w:r>
    </w:p>
    <w:p xmlns:wp14="http://schemas.microsoft.com/office/word/2010/wordml" w:rsidR="00894C9B" w:rsidP="008F1F2B" w:rsidRDefault="00894C9B" w14:paraId="22F27602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 xml:space="preserve">              =18-7</w:t>
      </w:r>
    </w:p>
    <w:p xmlns:wp14="http://schemas.microsoft.com/office/word/2010/wordml" w:rsidR="00894C9B" w:rsidP="008F1F2B" w:rsidRDefault="00894C9B" w14:paraId="6BDFD314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 xml:space="preserve">             =11 mod 18</w:t>
      </w:r>
    </w:p>
    <w:p xmlns:wp14="http://schemas.microsoft.com/office/word/2010/wordml" w:rsidR="00894C9B" w:rsidP="008F1F2B" w:rsidRDefault="00894C9B" w14:paraId="03EB05FD" wp14:textId="77777777">
      <w:pPr>
        <w:pStyle w:val="ListParagraph"/>
        <w:ind w:left="1440"/>
        <w:rPr>
          <w:rFonts w:ascii="Liberation Sans Narrow" w:hAnsi="Liberation Sans Narrow"/>
          <w:sz w:val="36"/>
          <w:szCs w:val="36"/>
        </w:rPr>
      </w:pPr>
      <w:r>
        <w:rPr>
          <w:rFonts w:ascii="Liberation Sans Narrow" w:hAnsi="Liberation Sans Narrow"/>
          <w:sz w:val="36"/>
          <w:szCs w:val="36"/>
        </w:rPr>
        <w:t>k</w:t>
      </w:r>
      <w:r w:rsidRPr="00894C9B">
        <w:rPr>
          <w:rFonts w:ascii="Liberation Sans Narrow" w:hAnsi="Liberation Sans Narrow"/>
          <w:sz w:val="36"/>
          <w:szCs w:val="36"/>
          <w:vertAlign w:val="superscript"/>
        </w:rPr>
        <w:t>-1</w:t>
      </w:r>
      <w:r>
        <w:rPr>
          <w:rFonts w:ascii="Liberation Sans Narrow" w:hAnsi="Liberation Sans Narrow"/>
          <w:sz w:val="36"/>
          <w:szCs w:val="36"/>
        </w:rPr>
        <w:t xml:space="preserve"> =11</w:t>
      </w:r>
    </w:p>
    <w:p xmlns:wp14="http://schemas.microsoft.com/office/word/2010/wordml" w:rsidR="00884679" w:rsidP="008F1F2B" w:rsidRDefault="00884679" w14:paraId="28F967D2" wp14:textId="77777777">
      <w:pPr>
        <w:pStyle w:val="ListParagraph"/>
        <w:ind w:left="1440"/>
        <w:rPr>
          <w:rFonts w:ascii="Liberation Sans Narrow" w:hAnsi="Liberation Sans Narrow"/>
          <w:sz w:val="52"/>
          <w:szCs w:val="52"/>
          <w:vertAlign w:val="subscript"/>
        </w:rPr>
      </w:pPr>
      <w:r w:rsidRPr="00884679">
        <w:rPr>
          <w:rFonts w:ascii="Liberation Sans Narrow" w:hAnsi="Liberation Sans Narrow"/>
          <w:sz w:val="52"/>
          <w:szCs w:val="52"/>
        </w:rPr>
        <w:t>s</w:t>
      </w:r>
      <w:r w:rsidRPr="00884679">
        <w:rPr>
          <w:rFonts w:ascii="Liberation Sans Narrow" w:hAnsi="Liberation Sans Narrow"/>
          <w:sz w:val="52"/>
          <w:szCs w:val="52"/>
          <w:vertAlign w:val="subscript"/>
        </w:rPr>
        <w:t>2= 11(14-16.3) mod 18</w:t>
      </w:r>
    </w:p>
    <w:p xmlns:wp14="http://schemas.microsoft.com/office/word/2010/wordml" w:rsidR="00884679" w:rsidP="008F1F2B" w:rsidRDefault="00884679" w14:paraId="4F9ABF71" wp14:textId="77777777">
      <w:pPr>
        <w:pStyle w:val="ListParagraph"/>
        <w:ind w:left="1440"/>
        <w:rPr>
          <w:rFonts w:ascii="Liberation Sans Narrow" w:hAnsi="Liberation Sans Narrow"/>
          <w:sz w:val="52"/>
          <w:szCs w:val="52"/>
          <w:vertAlign w:val="subscript"/>
        </w:rPr>
      </w:pPr>
      <w:r>
        <w:rPr>
          <w:rFonts w:ascii="Liberation Sans Narrow" w:hAnsi="Liberation Sans Narrow"/>
          <w:sz w:val="52"/>
          <w:szCs w:val="52"/>
          <w:vertAlign w:val="subscript"/>
        </w:rPr>
        <w:t xml:space="preserve">    =11.14- 11.16.3 mod 18</w:t>
      </w:r>
    </w:p>
    <w:p xmlns:wp14="http://schemas.microsoft.com/office/word/2010/wordml" w:rsidR="00884679" w:rsidP="008F1F2B" w:rsidRDefault="00884679" w14:paraId="5E1A53D7" wp14:textId="77777777">
      <w:pPr>
        <w:pStyle w:val="ListParagraph"/>
        <w:ind w:left="1440"/>
        <w:rPr>
          <w:rFonts w:ascii="Liberation Sans Narrow" w:hAnsi="Liberation Sans Narrow"/>
          <w:sz w:val="52"/>
          <w:szCs w:val="52"/>
          <w:vertAlign w:val="subscript"/>
        </w:rPr>
      </w:pPr>
      <w:r>
        <w:rPr>
          <w:rFonts w:ascii="Liberation Sans Narrow" w:hAnsi="Liberation Sans Narrow"/>
          <w:sz w:val="52"/>
          <w:szCs w:val="52"/>
          <w:vertAlign w:val="subscript"/>
        </w:rPr>
        <w:t xml:space="preserve"> =154-528 mod 18</w:t>
      </w:r>
    </w:p>
    <w:p xmlns:wp14="http://schemas.microsoft.com/office/word/2010/wordml" w:rsidR="00884679" w:rsidP="008F1F2B" w:rsidRDefault="00884679" w14:paraId="2DE5ABE3" wp14:textId="77777777">
      <w:pPr>
        <w:pStyle w:val="ListParagraph"/>
        <w:ind w:left="1440"/>
        <w:rPr>
          <w:rFonts w:ascii="Liberation Sans Narrow" w:hAnsi="Liberation Sans Narrow"/>
          <w:sz w:val="52"/>
          <w:szCs w:val="52"/>
          <w:vertAlign w:val="subscript"/>
        </w:rPr>
      </w:pPr>
      <w:r>
        <w:rPr>
          <w:rFonts w:ascii="Liberation Sans Narrow" w:hAnsi="Liberation Sans Narrow"/>
          <w:sz w:val="52"/>
          <w:szCs w:val="52"/>
          <w:vertAlign w:val="subscript"/>
        </w:rPr>
        <w:t>=-374 mod 18</w:t>
      </w:r>
    </w:p>
    <w:p xmlns:wp14="http://schemas.microsoft.com/office/word/2010/wordml" w:rsidR="00884679" w:rsidP="008F1F2B" w:rsidRDefault="00884679" w14:paraId="3BB73780" wp14:textId="77777777">
      <w:pPr>
        <w:pStyle w:val="ListParagraph"/>
        <w:ind w:left="1440"/>
        <w:rPr>
          <w:sz w:val="52"/>
          <w:szCs w:val="52"/>
          <w:vertAlign w:val="subscript"/>
        </w:rPr>
      </w:pPr>
      <w:r>
        <w:rPr>
          <w:sz w:val="52"/>
          <w:szCs w:val="52"/>
          <w:vertAlign w:val="subscript"/>
        </w:rPr>
        <w:t>-x mod 18 =18-(374 mod 18)</w:t>
      </w:r>
    </w:p>
    <w:p xmlns:wp14="http://schemas.microsoft.com/office/word/2010/wordml" w:rsidR="00884679" w:rsidP="008F1F2B" w:rsidRDefault="00884679" w14:paraId="7762B227" wp14:textId="77777777">
      <w:pPr>
        <w:pStyle w:val="ListParagraph"/>
        <w:ind w:left="1440"/>
        <w:rPr>
          <w:sz w:val="52"/>
          <w:szCs w:val="52"/>
          <w:vertAlign w:val="subscript"/>
        </w:rPr>
      </w:pPr>
      <w:r>
        <w:rPr>
          <w:sz w:val="52"/>
          <w:szCs w:val="52"/>
          <w:vertAlign w:val="subscript"/>
        </w:rPr>
        <w:t xml:space="preserve">                  =18-14</w:t>
      </w:r>
    </w:p>
    <w:p xmlns:wp14="http://schemas.microsoft.com/office/word/2010/wordml" w:rsidR="00884679" w:rsidP="008F1F2B" w:rsidRDefault="00884679" w14:paraId="49E4B370" wp14:textId="77777777">
      <w:pPr>
        <w:pStyle w:val="ListParagraph"/>
        <w:ind w:left="1440"/>
        <w:rPr>
          <w:sz w:val="52"/>
          <w:szCs w:val="52"/>
          <w:vertAlign w:val="subscript"/>
        </w:rPr>
      </w:pPr>
      <w:r>
        <w:rPr>
          <w:sz w:val="52"/>
          <w:szCs w:val="52"/>
          <w:vertAlign w:val="subscript"/>
        </w:rPr>
        <w:t xml:space="preserve">                  </w:t>
      </w:r>
    </w:p>
    <w:p xmlns:wp14="http://schemas.microsoft.com/office/word/2010/wordml" w:rsidR="00884679" w:rsidP="008F1F2B" w:rsidRDefault="00884679" w14:paraId="1F4FF9DB" wp14:textId="77777777">
      <w:pPr>
        <w:pStyle w:val="ListParagraph"/>
        <w:ind w:left="1440"/>
        <w:rPr>
          <w:sz w:val="52"/>
          <w:szCs w:val="52"/>
          <w:vertAlign w:val="subscript"/>
        </w:rPr>
      </w:pPr>
      <w:r>
        <w:rPr>
          <w:sz w:val="52"/>
          <w:szCs w:val="52"/>
          <w:vertAlign w:val="subscript"/>
        </w:rPr>
        <w:lastRenderedPageBreak/>
        <w:t>=4</w:t>
      </w:r>
    </w:p>
    <w:p xmlns:wp14="http://schemas.microsoft.com/office/word/2010/wordml" w:rsidR="00884679" w:rsidP="008F1F2B" w:rsidRDefault="00884679" w14:paraId="53CE3EEA" wp14:textId="77777777">
      <w:pPr>
        <w:pStyle w:val="ListParagraph"/>
        <w:ind w:left="1440"/>
        <w:rPr>
          <w:sz w:val="52"/>
          <w:szCs w:val="52"/>
          <w:vertAlign w:val="subscript"/>
        </w:rPr>
      </w:pPr>
      <w:r>
        <w:rPr>
          <w:sz w:val="52"/>
          <w:szCs w:val="52"/>
          <w:vertAlign w:val="subscript"/>
        </w:rPr>
        <w:t>s1:s2=(3,4)</w:t>
      </w:r>
    </w:p>
    <w:p xmlns:wp14="http://schemas.microsoft.com/office/word/2010/wordml" w:rsidR="00884679" w:rsidP="008F1F2B" w:rsidRDefault="00884679" w14:paraId="3454CDE7" wp14:textId="77777777">
      <w:pPr>
        <w:pStyle w:val="ListParagraph"/>
        <w:ind w:left="1440"/>
        <w:rPr>
          <w:sz w:val="52"/>
          <w:szCs w:val="52"/>
          <w:vertAlign w:val="subscript"/>
        </w:rPr>
      </w:pPr>
      <w:r>
        <w:rPr>
          <w:sz w:val="52"/>
          <w:szCs w:val="52"/>
          <w:vertAlign w:val="subscript"/>
        </w:rPr>
        <w:t>signature completed</w:t>
      </w:r>
    </w:p>
    <w:p xmlns:wp14="http://schemas.microsoft.com/office/word/2010/wordml" w:rsidR="00884679" w:rsidP="008F1F2B" w:rsidRDefault="00884679" w14:paraId="30E30700" wp14:textId="77777777">
      <w:pPr>
        <w:pStyle w:val="ListParagraph"/>
        <w:ind w:left="1440"/>
        <w:rPr>
          <w:sz w:val="52"/>
          <w:szCs w:val="52"/>
          <w:vertAlign w:val="subscript"/>
        </w:rPr>
      </w:pPr>
      <w:r>
        <w:rPr>
          <w:sz w:val="52"/>
          <w:szCs w:val="52"/>
          <w:vertAlign w:val="subscript"/>
        </w:rPr>
        <w:t>verification process:</w:t>
      </w:r>
    </w:p>
    <w:p xmlns:wp14="http://schemas.microsoft.com/office/word/2010/wordml" w:rsidR="00884679" w:rsidP="008F1F2B" w:rsidRDefault="00884679" w14:paraId="766EAEF2" wp14:textId="77777777">
      <w:pPr>
        <w:pStyle w:val="ListParagraph"/>
        <w:ind w:left="1440"/>
        <w:rPr>
          <w:sz w:val="52"/>
          <w:szCs w:val="52"/>
        </w:rPr>
      </w:pPr>
      <w:r>
        <w:rPr>
          <w:sz w:val="52"/>
          <w:szCs w:val="52"/>
          <w:vertAlign w:val="subscript"/>
        </w:rPr>
        <w:t>v1=</w:t>
      </w:r>
      <w:r>
        <w:rPr>
          <w:rFonts w:ascii="Liberation Sans Narrow" w:hAnsi="Liberation Sans Narrow"/>
          <w:sz w:val="52"/>
          <w:szCs w:val="52"/>
          <w:vertAlign w:val="subscript"/>
        </w:rPr>
        <w:t>α</w:t>
      </w:r>
      <w:r w:rsidRPr="00884679">
        <w:rPr>
          <w:sz w:val="52"/>
          <w:szCs w:val="52"/>
          <w:vertAlign w:val="superscript"/>
        </w:rPr>
        <w:t>m</w:t>
      </w:r>
      <w:r>
        <w:rPr>
          <w:sz w:val="52"/>
          <w:szCs w:val="52"/>
        </w:rPr>
        <w:t xml:space="preserve"> mod q</w:t>
      </w:r>
    </w:p>
    <w:p xmlns:wp14="http://schemas.microsoft.com/office/word/2010/wordml" w:rsidR="00884679" w:rsidP="008F1F2B" w:rsidRDefault="00884679" w14:paraId="1F78DD86" wp14:textId="77777777">
      <w:pPr>
        <w:pStyle w:val="ListParagraph"/>
        <w:ind w:left="1440"/>
        <w:rPr>
          <w:sz w:val="52"/>
          <w:szCs w:val="52"/>
        </w:rPr>
      </w:pPr>
      <w:r>
        <w:rPr>
          <w:sz w:val="52"/>
          <w:szCs w:val="52"/>
        </w:rPr>
        <w:t xml:space="preserve">   = 10</w:t>
      </w:r>
      <w:r w:rsidRPr="00884679">
        <w:rPr>
          <w:sz w:val="52"/>
          <w:szCs w:val="52"/>
          <w:vertAlign w:val="superscript"/>
        </w:rPr>
        <w:t>14</w:t>
      </w:r>
      <w:r>
        <w:rPr>
          <w:sz w:val="52"/>
          <w:szCs w:val="52"/>
        </w:rPr>
        <w:t xml:space="preserve"> mod 19</w:t>
      </w:r>
    </w:p>
    <w:p xmlns:wp14="http://schemas.microsoft.com/office/word/2010/wordml" w:rsidR="00884679" w:rsidP="008F1F2B" w:rsidRDefault="00884679" w14:paraId="2793584F" wp14:textId="77777777">
      <w:pPr>
        <w:pStyle w:val="ListParagraph"/>
        <w:ind w:left="1440"/>
        <w:rPr>
          <w:sz w:val="52"/>
          <w:szCs w:val="52"/>
        </w:rPr>
      </w:pPr>
      <w:r>
        <w:rPr>
          <w:sz w:val="52"/>
          <w:szCs w:val="52"/>
        </w:rPr>
        <w:t xml:space="preserve">   = 10</w:t>
      </w:r>
      <w:r w:rsidRPr="00884679">
        <w:rPr>
          <w:sz w:val="52"/>
          <w:szCs w:val="52"/>
          <w:vertAlign w:val="superscript"/>
        </w:rPr>
        <w:t>8</w:t>
      </w:r>
      <w:r>
        <w:rPr>
          <w:sz w:val="52"/>
          <w:szCs w:val="52"/>
        </w:rPr>
        <w:t>. 10</w:t>
      </w:r>
      <w:r w:rsidRPr="00884679">
        <w:rPr>
          <w:sz w:val="52"/>
          <w:szCs w:val="52"/>
          <w:vertAlign w:val="superscript"/>
        </w:rPr>
        <w:t>4</w:t>
      </w:r>
      <w:r>
        <w:rPr>
          <w:sz w:val="52"/>
          <w:szCs w:val="52"/>
        </w:rPr>
        <w:t>.10</w:t>
      </w:r>
      <w:r w:rsidRPr="00884679">
        <w:rPr>
          <w:sz w:val="52"/>
          <w:szCs w:val="52"/>
          <w:vertAlign w:val="superscript"/>
        </w:rPr>
        <w:t>2</w:t>
      </w:r>
      <w:r>
        <w:rPr>
          <w:sz w:val="52"/>
          <w:szCs w:val="52"/>
        </w:rPr>
        <w:t xml:space="preserve"> mod 19</w:t>
      </w:r>
    </w:p>
    <w:p xmlns:wp14="http://schemas.microsoft.com/office/word/2010/wordml" w:rsidR="00884679" w:rsidP="008F1F2B" w:rsidRDefault="00884679" w14:paraId="5F093715" wp14:textId="77777777">
      <w:pPr>
        <w:pStyle w:val="ListParagraph"/>
        <w:ind w:left="1440"/>
        <w:rPr>
          <w:sz w:val="52"/>
          <w:szCs w:val="52"/>
        </w:rPr>
      </w:pPr>
      <w:r>
        <w:rPr>
          <w:sz w:val="52"/>
          <w:szCs w:val="52"/>
        </w:rPr>
        <w:t>=17.16.5 mod 19</w:t>
      </w:r>
    </w:p>
    <w:p xmlns:wp14="http://schemas.microsoft.com/office/word/2010/wordml" w:rsidR="00884679" w:rsidP="008F1F2B" w:rsidRDefault="00884679" w14:paraId="116E805D" wp14:textId="77777777">
      <w:pPr>
        <w:pStyle w:val="ListParagraph"/>
        <w:ind w:left="1440"/>
        <w:rPr>
          <w:sz w:val="52"/>
          <w:szCs w:val="52"/>
        </w:rPr>
      </w:pPr>
      <w:r>
        <w:rPr>
          <w:sz w:val="52"/>
          <w:szCs w:val="52"/>
        </w:rPr>
        <w:t>=510 mod 19</w:t>
      </w:r>
    </w:p>
    <w:p xmlns:wp14="http://schemas.microsoft.com/office/word/2010/wordml" w:rsidR="00884679" w:rsidP="008F1F2B" w:rsidRDefault="00884679" w14:paraId="5CE030D8" wp14:textId="77777777">
      <w:pPr>
        <w:pStyle w:val="ListParagraph"/>
        <w:ind w:left="1440"/>
        <w:rPr>
          <w:sz w:val="52"/>
          <w:szCs w:val="52"/>
        </w:rPr>
      </w:pPr>
      <w:r>
        <w:rPr>
          <w:sz w:val="52"/>
          <w:szCs w:val="52"/>
        </w:rPr>
        <w:t>=16</w:t>
      </w:r>
    </w:p>
    <w:p xmlns:wp14="http://schemas.microsoft.com/office/word/2010/wordml" w:rsidR="00884679" w:rsidP="008F1F2B" w:rsidRDefault="00884679" w14:paraId="672A6659" wp14:textId="77777777">
      <w:pPr>
        <w:pStyle w:val="ListParagraph"/>
        <w:ind w:left="1440"/>
        <w:rPr>
          <w:sz w:val="52"/>
          <w:szCs w:val="52"/>
        </w:rPr>
      </w:pPr>
    </w:p>
    <w:p xmlns:wp14="http://schemas.microsoft.com/office/word/2010/wordml" w:rsidR="00884679" w:rsidP="008F1F2B" w:rsidRDefault="00884679" w14:paraId="71BF4F66" wp14:textId="77777777">
      <w:pPr>
        <w:pStyle w:val="ListParagraph"/>
        <w:ind w:left="1440"/>
        <w:rPr>
          <w:sz w:val="52"/>
          <w:szCs w:val="52"/>
        </w:rPr>
      </w:pPr>
      <w:r>
        <w:rPr>
          <w:sz w:val="52"/>
          <w:szCs w:val="52"/>
        </w:rPr>
        <w:t>V2=Y</w:t>
      </w:r>
      <w:r w:rsidRPr="00884679">
        <w:rPr>
          <w:sz w:val="52"/>
          <w:szCs w:val="52"/>
          <w:vertAlign w:val="subscript"/>
        </w:rPr>
        <w:t>a</w:t>
      </w:r>
      <w:r w:rsidRPr="00884679">
        <w:rPr>
          <w:sz w:val="52"/>
          <w:szCs w:val="52"/>
          <w:vertAlign w:val="superscript"/>
        </w:rPr>
        <w:t>s1</w:t>
      </w:r>
      <w:r>
        <w:rPr>
          <w:sz w:val="52"/>
          <w:szCs w:val="52"/>
        </w:rPr>
        <w:t xml:space="preserve"> s</w:t>
      </w:r>
      <w:r w:rsidRPr="00884679">
        <w:rPr>
          <w:sz w:val="52"/>
          <w:szCs w:val="52"/>
          <w:vertAlign w:val="subscript"/>
        </w:rPr>
        <w:t>1</w:t>
      </w:r>
      <w:r w:rsidRPr="00884679">
        <w:rPr>
          <w:sz w:val="52"/>
          <w:szCs w:val="52"/>
          <w:vertAlign w:val="superscript"/>
        </w:rPr>
        <w:t>s2</w:t>
      </w:r>
      <w:r>
        <w:rPr>
          <w:sz w:val="52"/>
          <w:szCs w:val="52"/>
        </w:rPr>
        <w:t xml:space="preserve"> mod q</w:t>
      </w:r>
    </w:p>
    <w:p xmlns:wp14="http://schemas.microsoft.com/office/word/2010/wordml" w:rsidR="00884679" w:rsidP="008F1F2B" w:rsidRDefault="00884679" w14:paraId="2F2C9363" wp14:textId="77777777">
      <w:pPr>
        <w:pStyle w:val="ListParagraph"/>
        <w:ind w:left="1440"/>
        <w:rPr>
          <w:sz w:val="52"/>
          <w:szCs w:val="52"/>
        </w:rPr>
      </w:pPr>
      <w:r>
        <w:rPr>
          <w:sz w:val="52"/>
          <w:szCs w:val="52"/>
        </w:rPr>
        <w:t>=4</w:t>
      </w:r>
      <w:r w:rsidRPr="00884679">
        <w:rPr>
          <w:sz w:val="52"/>
          <w:szCs w:val="52"/>
          <w:vertAlign w:val="superscript"/>
        </w:rPr>
        <w:t>3</w:t>
      </w:r>
      <w:r>
        <w:rPr>
          <w:sz w:val="52"/>
          <w:szCs w:val="52"/>
        </w:rPr>
        <w:t>.3</w:t>
      </w:r>
      <w:r w:rsidRPr="00884679">
        <w:rPr>
          <w:sz w:val="52"/>
          <w:szCs w:val="52"/>
          <w:vertAlign w:val="superscript"/>
        </w:rPr>
        <w:t>4</w:t>
      </w:r>
      <w:r>
        <w:rPr>
          <w:sz w:val="52"/>
          <w:szCs w:val="52"/>
        </w:rPr>
        <w:t xml:space="preserve"> mod 19</w:t>
      </w:r>
    </w:p>
    <w:p xmlns:wp14="http://schemas.microsoft.com/office/word/2010/wordml" w:rsidR="00884679" w:rsidP="008F1F2B" w:rsidRDefault="00884679" w14:paraId="75B5563A" wp14:textId="77777777">
      <w:pPr>
        <w:pStyle w:val="ListParagraph"/>
        <w:ind w:left="1440"/>
        <w:rPr>
          <w:sz w:val="52"/>
          <w:szCs w:val="52"/>
        </w:rPr>
      </w:pPr>
      <w:r>
        <w:rPr>
          <w:sz w:val="52"/>
          <w:szCs w:val="52"/>
        </w:rPr>
        <w:t>=5184 mod 19</w:t>
      </w:r>
    </w:p>
    <w:p xmlns:wp14="http://schemas.microsoft.com/office/word/2010/wordml" w:rsidR="00884679" w:rsidP="008F1F2B" w:rsidRDefault="00884679" w14:paraId="58D33A9A" wp14:textId="77777777">
      <w:pPr>
        <w:pStyle w:val="ListParagraph"/>
        <w:ind w:left="1440"/>
        <w:rPr>
          <w:sz w:val="52"/>
          <w:szCs w:val="52"/>
        </w:rPr>
      </w:pPr>
      <w:r>
        <w:rPr>
          <w:sz w:val="52"/>
          <w:szCs w:val="52"/>
        </w:rPr>
        <w:t>=16</w:t>
      </w:r>
    </w:p>
    <w:p xmlns:wp14="http://schemas.microsoft.com/office/word/2010/wordml" w:rsidRPr="00884679" w:rsidR="00884679" w:rsidP="008F1F2B" w:rsidRDefault="00884679" w14:paraId="21705A5D" wp14:textId="77777777">
      <w:pPr>
        <w:pStyle w:val="ListParagraph"/>
        <w:ind w:left="1440"/>
        <w:rPr>
          <w:sz w:val="52"/>
          <w:szCs w:val="52"/>
        </w:rPr>
      </w:pPr>
      <w:r>
        <w:rPr>
          <w:sz w:val="52"/>
          <w:szCs w:val="52"/>
        </w:rPr>
        <w:t>V1=V2</w:t>
      </w:r>
    </w:p>
    <w:sectPr w:rsidRPr="00884679" w:rsidR="0088467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panose1 w:val="020B0606020202030204"/>
    <w:charset w:val="00"/>
    <w:family w:val="swiss"/>
    <w:pitch w:val="variable"/>
    <w:sig w:usb0="A00002AF" w:usb1="5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182683"/>
    <w:multiLevelType w:val="hybridMultilevel"/>
    <w:tmpl w:val="3466B048"/>
    <w:lvl w:ilvl="0" w:tplc="F4FAA3F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DD3F8F"/>
    <w:multiLevelType w:val="hybridMultilevel"/>
    <w:tmpl w:val="158A9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F3E"/>
    <w:rsid w:val="00072EEB"/>
    <w:rsid w:val="000C0865"/>
    <w:rsid w:val="000D19E8"/>
    <w:rsid w:val="001C1989"/>
    <w:rsid w:val="004F4CF1"/>
    <w:rsid w:val="00884679"/>
    <w:rsid w:val="00894C9B"/>
    <w:rsid w:val="008F1F2B"/>
    <w:rsid w:val="00D91F3E"/>
    <w:rsid w:val="00E54862"/>
    <w:rsid w:val="00E73171"/>
    <w:rsid w:val="772FE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145F"/>
  <w15:docId w15:val="{8eea34c3-1547-46cb-8a6a-299e7fbc70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F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customXml" Target="../customXml/item4.xml" Id="rId11" /><Relationship Type="http://schemas.openxmlformats.org/officeDocument/2006/relationships/settings" Target="settings.xml" Id="rId5" /><Relationship Type="http://schemas.openxmlformats.org/officeDocument/2006/relationships/customXml" Target="../customXml/item3.xml" Id="rId10" /><Relationship Type="http://schemas.microsoft.com/office/2007/relationships/stylesWithEffects" Target="stylesWithEffect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0F7AE3F95D594EBBCBFDDF8C3AE3EC" ma:contentTypeVersion="2" ma:contentTypeDescription="Create a new document." ma:contentTypeScope="" ma:versionID="6c9ac33c9a6f2d3f06840e023ddfcbe3">
  <xsd:schema xmlns:xsd="http://www.w3.org/2001/XMLSchema" xmlns:xs="http://www.w3.org/2001/XMLSchema" xmlns:p="http://schemas.microsoft.com/office/2006/metadata/properties" xmlns:ns2="ea698f68-e4a3-4119-8942-1798ec9a9ae4" targetNamespace="http://schemas.microsoft.com/office/2006/metadata/properties" ma:root="true" ma:fieldsID="3ed5573f357102af4ad00723061e2bcd" ns2:_="">
    <xsd:import namespace="ea698f68-e4a3-4119-8942-1798ec9a9a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698f68-e4a3-4119-8942-1798ec9a9ae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08A7C9-1818-43F0-AF93-B986C16538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511AA4-57DD-4837-9493-202BBF5F4731}"/>
</file>

<file path=customXml/itemProps3.xml><?xml version="1.0" encoding="utf-8"?>
<ds:datastoreItem xmlns:ds="http://schemas.openxmlformats.org/officeDocument/2006/customXml" ds:itemID="{30A0A2E7-7178-4DBC-ABC0-0B38A07C4D27}"/>
</file>

<file path=customXml/itemProps4.xml><?xml version="1.0" encoding="utf-8"?>
<ds:datastoreItem xmlns:ds="http://schemas.openxmlformats.org/officeDocument/2006/customXml" ds:itemID="{87D11C60-E94A-47CD-98D2-2338C1A65A2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G NITHESH CHOWDARY</lastModifiedBy>
  <revision>3</revision>
  <dcterms:created xsi:type="dcterms:W3CDTF">2020-09-15T03:30:00.0000000Z</dcterms:created>
  <dcterms:modified xsi:type="dcterms:W3CDTF">2020-09-17T01:39:41.6797559Z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0x010100BA0F7AE3F95D594EBBCBFDDF8C3AE3EC</vt:lpwstr>
  </property>
</Properties>
</file>